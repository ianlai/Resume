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22593" w14:textId="3CF95E24" w:rsidR="00101226" w:rsidRPr="00CD0502" w:rsidRDefault="0008137B" w:rsidP="00CD0502">
      <w:pPr>
        <w:spacing w:line="320" w:lineRule="atLeast"/>
        <w:jc w:val="center"/>
        <w:rPr>
          <w:rFonts w:ascii="MS UI Gothic" w:eastAsia="MS UI Gothic" w:hAnsi="MS UI Gothic" w:cs="SimSun"/>
          <w:b/>
          <w:color w:val="000000" w:themeColor="text1"/>
          <w:szCs w:val="20"/>
          <w:lang w:eastAsia="zh-TW"/>
        </w:rPr>
      </w:pPr>
      <w:r w:rsidRPr="00887121">
        <w:rPr>
          <w:rFonts w:ascii="Constantia" w:eastAsia="DFKai-SB" w:hAnsi="Constantia" w:cs="Microsoft New Tai Lu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99149" wp14:editId="0AC0AE21">
                <wp:simplePos x="0" y="0"/>
                <wp:positionH relativeFrom="column">
                  <wp:posOffset>843342</wp:posOffset>
                </wp:positionH>
                <wp:positionV relativeFrom="paragraph">
                  <wp:posOffset>213204</wp:posOffset>
                </wp:positionV>
                <wp:extent cx="5514975" cy="543464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54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049A" w14:textId="77777777" w:rsidR="00CD0502" w:rsidRPr="004E59DB" w:rsidRDefault="00CD0502" w:rsidP="004E59DB">
                            <w:pPr>
                              <w:spacing w:line="300" w:lineRule="exact"/>
                              <w:rPr>
                                <w:rFonts w:ascii="Constantia" w:eastAsia="ＭＳ Ｐ明朝" w:hAnsi="Constantia"/>
                              </w:rPr>
                            </w:pPr>
                          </w:p>
                          <w:p w14:paraId="7B0DE38F" w14:textId="459D6810" w:rsidR="00196A9A" w:rsidRPr="00E4560C" w:rsidRDefault="00AF3DAE" w:rsidP="004E59DB">
                            <w:pPr>
                              <w:spacing w:line="300" w:lineRule="exact"/>
                              <w:rPr>
                                <w:rFonts w:ascii="Helvetica Neue" w:eastAsia="Microsoft JhengHei" w:hAnsi="Helvetica Neue"/>
                                <w:color w:val="000000" w:themeColor="text1"/>
                                <w:lang w:eastAsia="zh-CN"/>
                                <w:rPrChange w:id="0" w:author="Ian Lai" w:date="2017-05-17T02:28:00Z">
                                  <w:rPr>
                                    <w:rFonts w:ascii="Microsoft JhengHei" w:eastAsia="Microsoft JhengHei" w:hAnsi="Microsoft JhengHei"/>
                                    <w:color w:val="000000" w:themeColor="text1"/>
                                    <w:lang w:eastAsia="zh-CN"/>
                                  </w:rPr>
                                </w:rPrChange>
                              </w:rPr>
                            </w:pPr>
                            <w:r w:rsidRPr="00E4560C">
                              <w:rPr>
                                <w:rFonts w:ascii="Helvetica Neue" w:hAnsi="Helvetica Neue"/>
                                <w:sz w:val="22"/>
                                <w:rPrChange w:id="1" w:author="Ian Lai" w:date="2017-05-17T02:28:00Z">
                                  <w:rPr/>
                                </w:rPrChange>
                              </w:rPr>
                              <w:fldChar w:fldCharType="begin"/>
                            </w:r>
                            <w:r w:rsidRPr="00E4560C">
                              <w:rPr>
                                <w:rFonts w:ascii="Helvetica Neue" w:hAnsi="Helvetica Neue"/>
                                <w:sz w:val="22"/>
                                <w:lang w:eastAsia="zh-CN"/>
                                <w:rPrChange w:id="2" w:author="Ian Lai" w:date="2017-05-17T02:28:00Z">
                                  <w:rPr/>
                                </w:rPrChange>
                              </w:rPr>
                              <w:instrText xml:space="preserve"> HYPERLINK "mailto:ian.explore.world@gmail.com" </w:instrText>
                            </w:r>
                            <w:r w:rsidRPr="00E4560C">
                              <w:rPr>
                                <w:rFonts w:ascii="Helvetica Neue" w:hAnsi="Helvetica Neue"/>
                                <w:sz w:val="22"/>
                                <w:rPrChange w:id="3" w:author="Ian Lai" w:date="2017-05-17T02:28:00Z">
                                  <w:rPr>
                                    <w:rStyle w:val="a9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fldChar w:fldCharType="separate"/>
                            </w:r>
                            <w:r w:rsidR="00196A9A" w:rsidRPr="00E4560C">
                              <w:rPr>
                                <w:rStyle w:val="a9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  <w:rPrChange w:id="4" w:author="Ian Lai" w:date="2017-05-17T02:28:00Z">
                                  <w:rPr>
                                    <w:rStyle w:val="a9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>ian.explore.world@gmail.com</w:t>
                            </w:r>
                            <w:r w:rsidRPr="00E4560C">
                              <w:rPr>
                                <w:rStyle w:val="a9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  <w:rPrChange w:id="5" w:author="Ian Lai" w:date="2017-05-17T02:28:00Z">
                                  <w:rPr>
                                    <w:rStyle w:val="a9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fldChar w:fldCharType="end"/>
                            </w:r>
                            <w:r w:rsidR="0008137B" w:rsidRPr="00E4560C">
                              <w:rPr>
                                <w:rStyle w:val="a9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  <w:rPrChange w:id="6" w:author="Ian Lai" w:date="2017-05-17T02:28:00Z">
                                  <w:rPr>
                                    <w:rStyle w:val="a9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 xml:space="preserve"> </w:t>
                            </w:r>
                            <w:ins w:id="7" w:author="Ian Lai" w:date="2017-05-17T02:29:00Z">
                              <w:r w:rsidR="00E4560C">
                                <w:rPr>
                                  <w:rStyle w:val="a9"/>
                                  <w:rFonts w:ascii="Helvetica Neue" w:eastAsia="ＭＳ Ｐ明朝" w:hAnsi="Helvetica Neue" w:hint="eastAsia"/>
                                  <w:sz w:val="22"/>
                                  <w:u w:val="none"/>
                                  <w:lang w:eastAsia="zh-CN"/>
                                </w:rPr>
                                <w:t xml:space="preserve">　</w:t>
                              </w:r>
                            </w:ins>
                            <w:r w:rsidR="0008137B" w:rsidRPr="00E4560C">
                              <w:rPr>
                                <w:rStyle w:val="a9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  <w:rPrChange w:id="8" w:author="Ian Lai" w:date="2017-05-17T02:28:00Z">
                                  <w:rPr>
                                    <w:rStyle w:val="a9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 xml:space="preserve"> </w:t>
                            </w:r>
                            <w:r w:rsidR="00E36DF1" w:rsidRPr="00E4560C">
                              <w:rPr>
                                <w:rStyle w:val="a9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  <w:rPrChange w:id="9" w:author="Ian Lai" w:date="2017-05-17T02:28:00Z">
                                  <w:rPr>
                                    <w:rStyle w:val="a9"/>
                                    <w:rFonts w:ascii="Cambria" w:eastAsia="ＭＳ Ｐ明朝" w:hAnsi="Cambria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 xml:space="preserve"> </w:t>
                            </w:r>
                            <w:r w:rsidR="00CD0502" w:rsidRPr="00E4560C">
                              <w:rPr>
                                <w:rFonts w:ascii="Helvetica Neue" w:eastAsia="ＭＳ Ｐ明朝" w:hAnsi="Helvetica Neue"/>
                                <w:color w:val="000000" w:themeColor="text1"/>
                                <w:sz w:val="22"/>
                                <w:lang w:eastAsia="zh-CN"/>
                                <w:rPrChange w:id="10" w:author="Ian Lai" w:date="2017-05-17T02:28:00Z">
                                  <w:rPr>
                                    <w:rFonts w:ascii="Cambria" w:eastAsia="ＭＳ Ｐ明朝" w:hAnsi="Cambria"/>
                                    <w:color w:val="000000" w:themeColor="text1"/>
                                    <w:lang w:eastAsia="zh-CN"/>
                                  </w:rPr>
                                </w:rPrChange>
                              </w:rPr>
                              <w:t>+81-80-6528-0377</w:t>
                            </w:r>
                            <w:r w:rsidR="00196A9A" w:rsidRPr="00E4560C">
                              <w:rPr>
                                <w:rFonts w:ascii="Helvetica Neue" w:eastAsia="ＭＳ Ｐ明朝" w:hAnsi="Helvetica Neue" w:hint="eastAsia"/>
                                <w:color w:val="000000" w:themeColor="text1"/>
                                <w:sz w:val="22"/>
                                <w:lang w:eastAsia="zh-CN"/>
                                <w:rPrChange w:id="11" w:author="Ian Lai" w:date="2017-05-17T02:28:00Z">
                                  <w:rPr>
                                    <w:rFonts w:ascii="Cambria" w:eastAsia="ＭＳ Ｐ明朝" w:hAnsi="Cambria" w:hint="eastAsia"/>
                                    <w:color w:val="000000" w:themeColor="text1"/>
                                    <w:lang w:eastAsia="zh-CN"/>
                                  </w:rPr>
                                </w:rPrChange>
                              </w:rPr>
                              <w:t xml:space="preserve">　　</w:t>
                            </w:r>
                            <w:r w:rsidR="0008137B" w:rsidRPr="00E4560C">
                              <w:rPr>
                                <w:rFonts w:ascii="Helvetica Neue" w:eastAsia="ＭＳ Ｐ明朝" w:hAnsi="Helvetica Neue"/>
                                <w:color w:val="000000" w:themeColor="text1"/>
                                <w:sz w:val="22"/>
                                <w:lang w:eastAsia="zh-CN"/>
                                <w:rPrChange w:id="12" w:author="Ian Lai" w:date="2017-05-17T02:28:00Z">
                                  <w:rPr>
                                    <w:rFonts w:ascii="Constantia" w:eastAsia="ＭＳ Ｐ明朝" w:hAnsi="Constantia"/>
                                    <w:color w:val="000000" w:themeColor="text1"/>
                                    <w:lang w:eastAsia="zh-CN"/>
                                  </w:rPr>
                                </w:rPrChange>
                              </w:rPr>
                              <w:t xml:space="preserve">  </w:t>
                            </w:r>
                            <w:r w:rsidR="00196A9A" w:rsidRPr="00E4560C">
                              <w:rPr>
                                <w:rStyle w:val="a9"/>
                                <w:rFonts w:ascii="Helvetica Neue" w:eastAsia="Microsoft JhengHei" w:hAnsi="Helvetica Neue"/>
                                <w:color w:val="000000" w:themeColor="text1"/>
                                <w:sz w:val="22"/>
                                <w:u w:val="none"/>
                                <w:lang w:eastAsia="zh-CN"/>
                                <w:rPrChange w:id="13" w:author="Ian Lai" w:date="2017-05-17T02:28:00Z">
                                  <w:rPr>
                                    <w:rStyle w:val="a9"/>
                                    <w:rFonts w:ascii="Microsoft JhengHei" w:eastAsia="Microsoft JhengHei" w:hAnsi="Microsoft JhengHei"/>
                                    <w:color w:val="000000" w:themeColor="text1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>神奈川</w:t>
                            </w:r>
                            <w:r w:rsidR="00196A9A" w:rsidRPr="00E4560C">
                              <w:rPr>
                                <w:rStyle w:val="a9"/>
                                <w:rFonts w:ascii="Helvetica Neue" w:eastAsia="Microsoft JhengHei" w:hAnsi="Helvetica Neue" w:hint="eastAsia"/>
                                <w:color w:val="000000" w:themeColor="text1"/>
                                <w:sz w:val="22"/>
                                <w:u w:val="none"/>
                                <w:lang w:eastAsia="zh-CN"/>
                                <w:rPrChange w:id="14" w:author="Ian Lai" w:date="2017-05-17T02:28:00Z">
                                  <w:rPr>
                                    <w:rStyle w:val="a9"/>
                                    <w:rFonts w:ascii="Microsoft JhengHei" w:eastAsia="Microsoft JhengHei" w:hAnsi="Microsoft JhengHei" w:hint="eastAsia"/>
                                    <w:color w:val="000000" w:themeColor="text1"/>
                                    <w:u w:val="none"/>
                                    <w:lang w:eastAsia="zh-CN"/>
                                  </w:rPr>
                                </w:rPrChange>
                              </w:rPr>
                              <w:t>県横浜市</w:t>
                            </w:r>
                          </w:p>
                          <w:p w14:paraId="46E75BF4" w14:textId="77777777" w:rsidR="00CD0502" w:rsidRPr="004E59DB" w:rsidRDefault="00CD0502" w:rsidP="0008137B">
                            <w:pPr>
                              <w:spacing w:line="240" w:lineRule="exact"/>
                              <w:rPr>
                                <w:rStyle w:val="a9"/>
                                <w:rFonts w:ascii="Constantia" w:eastAsia="ＭＳ Ｐ明朝" w:hAnsi="Constant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91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6.4pt;margin-top:16.8pt;width:434.25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" filled="f" stroked="f">
                <v:textbox>
                  <w:txbxContent>
                    <w:p w14:paraId="6F99049A" w14:textId="77777777" w:rsidR="00CD0502" w:rsidRPr="004E59DB" w:rsidRDefault="00CD0502" w:rsidP="004E59DB">
                      <w:pPr>
                        <w:spacing w:line="300" w:lineRule="exact"/>
                        <w:rPr>
                          <w:rFonts w:ascii="Constantia" w:eastAsia="ＭＳ Ｐ明朝" w:hAnsi="Constantia"/>
                        </w:rPr>
                      </w:pPr>
                    </w:p>
                    <w:p w14:paraId="7B0DE38F" w14:textId="459D6810" w:rsidR="00196A9A" w:rsidRPr="00E4560C" w:rsidRDefault="00AF3DAE" w:rsidP="004E59DB">
                      <w:pPr>
                        <w:spacing w:line="300" w:lineRule="exact"/>
                        <w:rPr>
                          <w:rFonts w:ascii="Helvetica Neue" w:eastAsia="Microsoft JhengHei" w:hAnsi="Helvetica Neue"/>
                          <w:color w:val="000000" w:themeColor="text1"/>
                          <w:lang w:eastAsia="zh-CN"/>
                          <w:rPrChange w:id="15" w:author="Ian Lai" w:date="2017-05-17T02:28:00Z">
                            <w:rPr>
                              <w:rFonts w:ascii="Microsoft JhengHei" w:eastAsia="Microsoft JhengHei" w:hAnsi="Microsoft JhengHei"/>
                              <w:color w:val="000000" w:themeColor="text1"/>
                              <w:lang w:eastAsia="zh-CN"/>
                            </w:rPr>
                          </w:rPrChange>
                        </w:rPr>
                      </w:pPr>
                      <w:r w:rsidRPr="00E4560C">
                        <w:rPr>
                          <w:rFonts w:ascii="Helvetica Neue" w:hAnsi="Helvetica Neue"/>
                          <w:sz w:val="22"/>
                          <w:rPrChange w:id="16" w:author="Ian Lai" w:date="2017-05-17T02:28:00Z">
                            <w:rPr/>
                          </w:rPrChange>
                        </w:rPr>
                        <w:fldChar w:fldCharType="begin"/>
                      </w:r>
                      <w:r w:rsidRPr="00E4560C">
                        <w:rPr>
                          <w:rFonts w:ascii="Helvetica Neue" w:hAnsi="Helvetica Neue"/>
                          <w:sz w:val="22"/>
                          <w:lang w:eastAsia="zh-CN"/>
                          <w:rPrChange w:id="17" w:author="Ian Lai" w:date="2017-05-17T02:28:00Z">
                            <w:rPr/>
                          </w:rPrChange>
                        </w:rPr>
                        <w:instrText xml:space="preserve"> HYPERLINK "mailto:ian.explore.world@gmail.com" </w:instrText>
                      </w:r>
                      <w:r w:rsidRPr="00E4560C">
                        <w:rPr>
                          <w:rFonts w:ascii="Helvetica Neue" w:hAnsi="Helvetica Neue"/>
                          <w:sz w:val="22"/>
                          <w:rPrChange w:id="18" w:author="Ian Lai" w:date="2017-05-17T02:28:00Z">
                            <w:rPr>
                              <w:rStyle w:val="a9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fldChar w:fldCharType="separate"/>
                      </w:r>
                      <w:r w:rsidR="00196A9A" w:rsidRPr="00E4560C">
                        <w:rPr>
                          <w:rStyle w:val="a9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  <w:rPrChange w:id="19" w:author="Ian Lai" w:date="2017-05-17T02:28:00Z">
                            <w:rPr>
                              <w:rStyle w:val="a9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t>ian.explore.world@gmail.com</w:t>
                      </w:r>
                      <w:r w:rsidRPr="00E4560C">
                        <w:rPr>
                          <w:rStyle w:val="a9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  <w:rPrChange w:id="20" w:author="Ian Lai" w:date="2017-05-17T02:28:00Z">
                            <w:rPr>
                              <w:rStyle w:val="a9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fldChar w:fldCharType="end"/>
                      </w:r>
                      <w:r w:rsidR="0008137B" w:rsidRPr="00E4560C">
                        <w:rPr>
                          <w:rStyle w:val="a9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  <w:rPrChange w:id="21" w:author="Ian Lai" w:date="2017-05-17T02:28:00Z">
                            <w:rPr>
                              <w:rStyle w:val="a9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t xml:space="preserve"> </w:t>
                      </w:r>
                      <w:ins w:id="22" w:author="Ian Lai" w:date="2017-05-17T02:29:00Z">
                        <w:r w:rsidR="00E4560C">
                          <w:rPr>
                            <w:rStyle w:val="a9"/>
                            <w:rFonts w:ascii="Helvetica Neue" w:eastAsia="ＭＳ Ｐ明朝" w:hAnsi="Helvetica Neue" w:hint="eastAsia"/>
                            <w:sz w:val="22"/>
                            <w:u w:val="none"/>
                            <w:lang w:eastAsia="zh-CN"/>
                          </w:rPr>
                          <w:t xml:space="preserve">　</w:t>
                        </w:r>
                      </w:ins>
                      <w:r w:rsidR="0008137B" w:rsidRPr="00E4560C">
                        <w:rPr>
                          <w:rStyle w:val="a9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  <w:rPrChange w:id="23" w:author="Ian Lai" w:date="2017-05-17T02:28:00Z">
                            <w:rPr>
                              <w:rStyle w:val="a9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t xml:space="preserve"> </w:t>
                      </w:r>
                      <w:r w:rsidR="00E36DF1" w:rsidRPr="00E4560C">
                        <w:rPr>
                          <w:rStyle w:val="a9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  <w:rPrChange w:id="24" w:author="Ian Lai" w:date="2017-05-17T02:28:00Z">
                            <w:rPr>
                              <w:rStyle w:val="a9"/>
                              <w:rFonts w:ascii="Cambria" w:eastAsia="ＭＳ Ｐ明朝" w:hAnsi="Cambria"/>
                              <w:u w:val="none"/>
                              <w:lang w:eastAsia="zh-CN"/>
                            </w:rPr>
                          </w:rPrChange>
                        </w:rPr>
                        <w:t xml:space="preserve"> </w:t>
                      </w:r>
                      <w:r w:rsidR="00CD0502" w:rsidRPr="00E4560C">
                        <w:rPr>
                          <w:rFonts w:ascii="Helvetica Neue" w:eastAsia="ＭＳ Ｐ明朝" w:hAnsi="Helvetica Neue"/>
                          <w:color w:val="000000" w:themeColor="text1"/>
                          <w:sz w:val="22"/>
                          <w:lang w:eastAsia="zh-CN"/>
                          <w:rPrChange w:id="25" w:author="Ian Lai" w:date="2017-05-17T02:28:00Z">
                            <w:rPr>
                              <w:rFonts w:ascii="Cambria" w:eastAsia="ＭＳ Ｐ明朝" w:hAnsi="Cambria"/>
                              <w:color w:val="000000" w:themeColor="text1"/>
                              <w:lang w:eastAsia="zh-CN"/>
                            </w:rPr>
                          </w:rPrChange>
                        </w:rPr>
                        <w:t>+81-80-6528-0377</w:t>
                      </w:r>
                      <w:r w:rsidR="00196A9A" w:rsidRPr="00E4560C">
                        <w:rPr>
                          <w:rFonts w:ascii="Helvetica Neue" w:eastAsia="ＭＳ Ｐ明朝" w:hAnsi="Helvetica Neue" w:hint="eastAsia"/>
                          <w:color w:val="000000" w:themeColor="text1"/>
                          <w:sz w:val="22"/>
                          <w:lang w:eastAsia="zh-CN"/>
                          <w:rPrChange w:id="26" w:author="Ian Lai" w:date="2017-05-17T02:28:00Z">
                            <w:rPr>
                              <w:rFonts w:ascii="Cambria" w:eastAsia="ＭＳ Ｐ明朝" w:hAnsi="Cambria" w:hint="eastAsia"/>
                              <w:color w:val="000000" w:themeColor="text1"/>
                              <w:lang w:eastAsia="zh-CN"/>
                            </w:rPr>
                          </w:rPrChange>
                        </w:rPr>
                        <w:t xml:space="preserve">　　</w:t>
                      </w:r>
                      <w:r w:rsidR="0008137B" w:rsidRPr="00E4560C">
                        <w:rPr>
                          <w:rFonts w:ascii="Helvetica Neue" w:eastAsia="ＭＳ Ｐ明朝" w:hAnsi="Helvetica Neue"/>
                          <w:color w:val="000000" w:themeColor="text1"/>
                          <w:sz w:val="22"/>
                          <w:lang w:eastAsia="zh-CN"/>
                          <w:rPrChange w:id="27" w:author="Ian Lai" w:date="2017-05-17T02:28:00Z">
                            <w:rPr>
                              <w:rFonts w:ascii="Constantia" w:eastAsia="ＭＳ Ｐ明朝" w:hAnsi="Constantia"/>
                              <w:color w:val="000000" w:themeColor="text1"/>
                              <w:lang w:eastAsia="zh-CN"/>
                            </w:rPr>
                          </w:rPrChange>
                        </w:rPr>
                        <w:t xml:space="preserve">  </w:t>
                      </w:r>
                      <w:r w:rsidR="00196A9A" w:rsidRPr="00E4560C">
                        <w:rPr>
                          <w:rStyle w:val="a9"/>
                          <w:rFonts w:ascii="Helvetica Neue" w:eastAsia="Microsoft JhengHei" w:hAnsi="Helvetica Neue"/>
                          <w:color w:val="000000" w:themeColor="text1"/>
                          <w:sz w:val="22"/>
                          <w:u w:val="none"/>
                          <w:lang w:eastAsia="zh-CN"/>
                          <w:rPrChange w:id="28" w:author="Ian Lai" w:date="2017-05-17T02:28:00Z">
                            <w:rPr>
                              <w:rStyle w:val="a9"/>
                              <w:rFonts w:ascii="Microsoft JhengHei" w:eastAsia="Microsoft JhengHei" w:hAnsi="Microsoft JhengHei"/>
                              <w:color w:val="000000" w:themeColor="text1"/>
                              <w:u w:val="none"/>
                              <w:lang w:eastAsia="zh-CN"/>
                            </w:rPr>
                          </w:rPrChange>
                        </w:rPr>
                        <w:t>神奈川</w:t>
                      </w:r>
                      <w:r w:rsidR="00196A9A" w:rsidRPr="00E4560C">
                        <w:rPr>
                          <w:rStyle w:val="a9"/>
                          <w:rFonts w:ascii="Helvetica Neue" w:eastAsia="Microsoft JhengHei" w:hAnsi="Helvetica Neue" w:hint="eastAsia"/>
                          <w:color w:val="000000" w:themeColor="text1"/>
                          <w:sz w:val="22"/>
                          <w:u w:val="none"/>
                          <w:lang w:eastAsia="zh-CN"/>
                          <w:rPrChange w:id="29" w:author="Ian Lai" w:date="2017-05-17T02:28:00Z">
                            <w:rPr>
                              <w:rStyle w:val="a9"/>
                              <w:rFonts w:ascii="Microsoft JhengHei" w:eastAsia="Microsoft JhengHei" w:hAnsi="Microsoft JhengHei" w:hint="eastAsia"/>
                              <w:color w:val="000000" w:themeColor="text1"/>
                              <w:u w:val="none"/>
                              <w:lang w:eastAsia="zh-CN"/>
                            </w:rPr>
                          </w:rPrChange>
                        </w:rPr>
                        <w:t>県横浜市</w:t>
                      </w:r>
                    </w:p>
                    <w:p w14:paraId="46E75BF4" w14:textId="77777777" w:rsidR="00CD0502" w:rsidRPr="004E59DB" w:rsidRDefault="00CD0502" w:rsidP="0008137B">
                      <w:pPr>
                        <w:spacing w:line="240" w:lineRule="exact"/>
                        <w:rPr>
                          <w:rStyle w:val="a9"/>
                          <w:rFonts w:ascii="Constantia" w:eastAsia="ＭＳ Ｐ明朝" w:hAnsi="Constant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ins w:id="30" w:author="Ian Lai" w:date="2017-05-17T02:29:00Z">
        <w:del w:id="31" w:author="MOST" w:date="2017-05-17T10:39:00Z">
          <w:r w:rsidR="00E4560C" w:rsidDel="00C00F1A">
            <w:rPr>
              <w:rFonts w:ascii="Gill Sans MT Ext Condensed Bold" w:eastAsia="Microsoft JhengHei" w:hAnsi="Gill Sans MT Ext Condensed Bold" w:cs="Microsoft New Tai Lue" w:hint="eastAsia"/>
              <w:b/>
              <w:sz w:val="36"/>
              <w:szCs w:val="36"/>
            </w:rPr>
            <w:delText xml:space="preserve">　</w:delText>
          </w:r>
        </w:del>
        <w:r w:rsidR="00E4560C">
          <w:rPr>
            <w:rFonts w:ascii="Gill Sans MT Ext Condensed Bold" w:eastAsia="Microsoft JhengHei" w:hAnsi="Gill Sans MT Ext Condensed Bold" w:cs="Microsoft New Tai Lue" w:hint="eastAsia"/>
            <w:b/>
            <w:sz w:val="36"/>
            <w:szCs w:val="36"/>
          </w:rPr>
          <w:t xml:space="preserve">　</w:t>
        </w:r>
      </w:ins>
      <w:r w:rsidR="00CD0502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賴</w:t>
      </w:r>
      <w:r w:rsidR="00196A9A">
        <w:rPr>
          <w:rFonts w:ascii="ＭＳ 明朝" w:hAnsi="ＭＳ 明朝" w:cs="Microsoft New Tai Lue" w:hint="eastAsia"/>
          <w:b/>
          <w:sz w:val="36"/>
          <w:szCs w:val="36"/>
        </w:rPr>
        <w:t xml:space="preserve"> </w:t>
      </w:r>
      <w:r w:rsidR="00CD0502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裕仁</w:t>
      </w:r>
      <w:del w:id="32" w:author="Ian Lai" w:date="2017-05-17T02:29:00Z">
        <w:r w:rsidR="00CD0502" w:rsidDel="00E4560C">
          <w:rPr>
            <w:rFonts w:ascii="Gill Sans MT Ext Condensed Bold" w:hAnsi="Gill Sans MT Ext Condensed Bold" w:cs="Microsoft New Tai Lue" w:hint="eastAsia"/>
            <w:b/>
            <w:sz w:val="36"/>
            <w:szCs w:val="36"/>
          </w:rPr>
          <w:delText xml:space="preserve"> </w:delText>
        </w:r>
      </w:del>
      <w:ins w:id="33" w:author="Ian Lai" w:date="2017-05-17T02:29:00Z">
        <w:r w:rsidR="00E4560C">
          <w:rPr>
            <w:rFonts w:ascii="Gill Sans MT Ext Condensed Bold" w:hAnsi="Gill Sans MT Ext Condensed Bold" w:cs="Microsoft New Tai Lue" w:hint="eastAsia"/>
            <w:b/>
            <w:sz w:val="36"/>
            <w:szCs w:val="36"/>
          </w:rPr>
          <w:t xml:space="preserve">　</w:t>
        </w:r>
      </w:ins>
      <w:r w:rsidR="00CD0502" w:rsidRPr="00887121">
        <w:rPr>
          <w:rFonts w:ascii="Constantia" w:eastAsia="DFKai-SB" w:hAnsi="Constantia" w:cs="Microsoft New Tai Lue"/>
          <w:b/>
          <w:sz w:val="36"/>
          <w:szCs w:val="36"/>
        </w:rPr>
        <w:t>Yu-Jen Lai (Ian)</w:t>
      </w:r>
      <w:r w:rsidR="00CD0502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</w:p>
    <w:p w14:paraId="180EE16F" w14:textId="4AB717B2" w:rsidR="00CD0502" w:rsidRPr="00AE2AC0" w:rsidRDefault="00CD0502" w:rsidP="00CD0502">
      <w:pPr>
        <w:spacing w:line="320" w:lineRule="atLeast"/>
        <w:jc w:val="center"/>
        <w:rPr>
          <w:rFonts w:ascii="MS UI Gothic" w:eastAsia="MS UI Gothic" w:hAnsi="MS UI Gothic" w:cs="SimSun"/>
          <w:color w:val="000000" w:themeColor="text1"/>
          <w:sz w:val="20"/>
          <w:szCs w:val="20"/>
          <w:lang w:eastAsia="zh-TW"/>
        </w:rPr>
      </w:pPr>
    </w:p>
    <w:p w14:paraId="4EA849EC" w14:textId="77777777" w:rsidR="00B257EA" w:rsidRDefault="00B257EA">
      <w:pPr>
        <w:spacing w:line="320" w:lineRule="atLeast"/>
        <w:rPr>
          <w:rFonts w:ascii="MS UI Gothic" w:eastAsiaTheme="minorEastAsia" w:hAnsi="MS UI Gothic" w:cs="ＭＳ 明朝"/>
          <w:b/>
          <w:sz w:val="20"/>
          <w:szCs w:val="20"/>
          <w:lang w:eastAsia="zh-TW"/>
        </w:rPr>
      </w:pPr>
      <w:bookmarkStart w:id="34" w:name="_GoBack"/>
      <w:bookmarkEnd w:id="34"/>
    </w:p>
    <w:p w14:paraId="7C7AA92D" w14:textId="77777777" w:rsidR="00884B94" w:rsidRPr="00884B94" w:rsidRDefault="00884B94">
      <w:pPr>
        <w:spacing w:line="320" w:lineRule="atLeast"/>
        <w:rPr>
          <w:rFonts w:ascii="MS UI Gothic" w:eastAsiaTheme="minorEastAsia" w:hAnsi="MS UI Gothic" w:cs="ＭＳ 明朝"/>
          <w:b/>
          <w:sz w:val="20"/>
          <w:szCs w:val="20"/>
          <w:lang w:eastAsia="zh-TW"/>
        </w:rPr>
      </w:pPr>
    </w:p>
    <w:p w14:paraId="2928D48D" w14:textId="3394F0EF" w:rsidR="00E14826" w:rsidRPr="00387135" w:rsidRDefault="00E14826" w:rsidP="00A146CE">
      <w:pPr>
        <w:shd w:val="clear" w:color="auto" w:fill="DEEAF6" w:themeFill="accent5" w:themeFillTint="33"/>
        <w:spacing w:line="320" w:lineRule="atLeast"/>
        <w:ind w:leftChars="-59" w:left="-142" w:firstLineChars="50" w:firstLine="141"/>
        <w:jc w:val="center"/>
        <w:rPr>
          <w:rFonts w:ascii="ＭＳ Ｐ明朝" w:eastAsia="ＭＳ Ｐ明朝" w:hAnsi="ＭＳ Ｐ明朝" w:cs="Times New Roman"/>
          <w:b/>
          <w:sz w:val="28"/>
          <w:szCs w:val="20"/>
          <w:lang w:eastAsia="zh-TW"/>
        </w:rPr>
      </w:pPr>
      <w:r w:rsidRPr="00387135"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  <w:t>職務要約</w:t>
      </w:r>
    </w:p>
    <w:p w14:paraId="1E6EFBB1" w14:textId="77777777" w:rsidR="00166F99" w:rsidRPr="008633BC" w:rsidRDefault="00332CE0" w:rsidP="003D5B84">
      <w:pPr>
        <w:widowControl/>
        <w:numPr>
          <w:ilvl w:val="0"/>
          <w:numId w:val="13"/>
        </w:numPr>
        <w:tabs>
          <w:tab w:val="left" w:pos="567"/>
        </w:tabs>
        <w:autoSpaceDE/>
        <w:autoSpaceDN/>
        <w:adjustRightInd/>
        <w:ind w:left="567" w:hanging="425"/>
        <w:textAlignment w:val="baseline"/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</w:pP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2013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年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11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月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–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  <w:u w:val="thick"/>
          <w:lang w:eastAsia="zh-TW"/>
        </w:rPr>
        <w:t>在籍中</w:t>
      </w:r>
      <w:r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株式会社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東芝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（日本）</w:t>
      </w:r>
    </w:p>
    <w:p w14:paraId="61B46A6E" w14:textId="26A0332F" w:rsidR="00E119C4" w:rsidRPr="00E119C4" w:rsidRDefault="00166F99">
      <w:pPr>
        <w:pStyle w:val="a8"/>
        <w:widowControl/>
        <w:numPr>
          <w:ilvl w:val="0"/>
          <w:numId w:val="29"/>
        </w:numPr>
        <w:tabs>
          <w:tab w:val="left" w:pos="851"/>
          <w:tab w:val="left" w:pos="993"/>
          <w:tab w:val="left" w:pos="1276"/>
          <w:tab w:val="left" w:pos="1560"/>
        </w:tabs>
        <w:ind w:leftChars="0" w:left="851" w:hanging="284"/>
        <w:textAlignment w:val="baseline"/>
        <w:rPr>
          <w:ins w:id="35" w:author="Ian Lai" w:date="2017-05-17T02:18:00Z"/>
          <w:rFonts w:ascii="ＭＳ Ｐ明朝" w:eastAsia="ＭＳ Ｐ明朝" w:hAnsi="ＭＳ Ｐ明朝"/>
          <w:color w:val="000000" w:themeColor="text1"/>
          <w:sz w:val="20"/>
          <w:szCs w:val="20"/>
          <w:rPrChange w:id="36" w:author="Ian Lai" w:date="2017-05-17T02:18:00Z">
            <w:rPr>
              <w:ins w:id="37" w:author="Ian Lai" w:date="2017-05-17T02:18:00Z"/>
              <w:rFonts w:ascii="ＭＳ Ｐ明朝" w:eastAsia="ＭＳ Ｐ明朝" w:hAnsi="ＭＳ Ｐ明朝"/>
              <w:bCs/>
              <w:color w:val="000000" w:themeColor="text1"/>
              <w:sz w:val="20"/>
              <w:szCs w:val="20"/>
              <w:shd w:val="clear" w:color="auto" w:fill="FFFFFF"/>
            </w:rPr>
          </w:rPrChange>
        </w:rPr>
        <w:pPrChange w:id="38" w:author="Ian Lai" w:date="2017-05-17T02:21:00Z">
          <w:pPr>
            <w:widowControl/>
            <w:numPr>
              <w:ilvl w:val="1"/>
              <w:numId w:val="14"/>
            </w:numPr>
            <w:autoSpaceDE/>
            <w:autoSpaceDN/>
            <w:adjustRightInd/>
            <w:ind w:left="1134" w:hanging="425"/>
            <w:textAlignment w:val="baseline"/>
          </w:pPr>
        </w:pPrChange>
      </w:pPr>
      <w:del w:id="39" w:author="Ian Lai" w:date="2017-05-16T23:24:00Z">
        <w:r w:rsidRPr="00E119C4" w:rsidDel="0000325C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  <w:rPrChange w:id="40" w:author="Ian Lai" w:date="2017-05-17T02:17:00Z">
              <w:rPr>
                <w:rFonts w:hint="eastAsia"/>
                <w:bCs/>
                <w:shd w:val="clear" w:color="auto" w:fill="FFFFFF"/>
              </w:rPr>
            </w:rPrChange>
          </w:rPr>
          <w:delText>次世代不揮発性メモリ</w:delText>
        </w:r>
      </w:del>
      <w:del w:id="41" w:author="Ian Lai" w:date="2017-05-16T23:23:00Z">
        <w:r w:rsidR="007931A6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42" w:author="Ian Lai" w:date="2017-05-17T02:17:00Z">
              <w:rPr>
                <w:rFonts w:hint="eastAsia"/>
              </w:rPr>
            </w:rPrChange>
          </w:rPr>
          <w:delText>は</w:delText>
        </w:r>
        <w:r w:rsidR="00A33598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43" w:author="Ian Lai" w:date="2017-05-17T02:17:00Z">
              <w:rPr>
                <w:rFonts w:hint="eastAsia"/>
              </w:rPr>
            </w:rPrChange>
          </w:rPr>
          <w:delText>近い</w:delText>
        </w:r>
      </w:del>
      <w:ins w:id="44" w:author="Ian Lai" w:date="2017-05-17T02:16:00Z">
        <w:r w:rsidR="003D5B84" w:rsidRPr="009E6E84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</w:rPr>
          <w:t>次世代不揮発性メモリ向けソフトウェアシステム</w:t>
        </w:r>
        <w:r w:rsidR="00E119C4" w:rsidRPr="00E119C4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  <w:rPrChange w:id="45" w:author="Ian Lai" w:date="2017-05-17T02:17:00Z">
              <w:rPr>
                <w:rFonts w:hint="eastAsia"/>
                <w:bCs/>
                <w:shd w:val="clear" w:color="auto" w:fill="FFFFFF"/>
              </w:rPr>
            </w:rPrChange>
          </w:rPr>
          <w:t>の設計方法、また、</w:t>
        </w:r>
      </w:ins>
      <w:ins w:id="46" w:author="Ian Lai" w:date="2017-05-17T02:20:00Z">
        <w:r w:rsidR="003D5B84" w:rsidRPr="00DC54D9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</w:rPr>
          <w:t>データベース</w:t>
        </w:r>
      </w:ins>
      <w:ins w:id="47" w:author="Ian Lai" w:date="2017-05-17T02:17:00Z">
        <w:r w:rsidR="00E119C4" w:rsidRPr="00E119C4">
          <w:rPr>
            <w:rFonts w:ascii="SimSun" w:eastAsia="SimSun" w:hAnsi="SimSun" w:cs="SimSun" w:hint="eastAsia"/>
            <w:bCs/>
            <w:color w:val="000000" w:themeColor="text1"/>
            <w:sz w:val="20"/>
            <w:szCs w:val="20"/>
            <w:shd w:val="clear" w:color="auto" w:fill="FFFFFF"/>
            <w:rPrChange w:id="48" w:author="Ian Lai" w:date="2017-05-17T02:17:00Z">
              <w:rPr>
                <w:rFonts w:ascii="SimSun" w:eastAsia="SimSun" w:hAnsi="SimSun" w:cs="SimSun" w:hint="eastAsia"/>
                <w:bCs/>
                <w:shd w:val="clear" w:color="auto" w:fill="FFFFFF"/>
              </w:rPr>
            </w:rPrChange>
          </w:rPr>
          <w:t>や</w:t>
        </w:r>
        <w:r w:rsidR="00E119C4" w:rsidRPr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49" w:author="Ian Lai" w:date="2017-05-17T02:17:00Z">
              <w:rPr>
                <w:rFonts w:hint="eastAsia"/>
              </w:rPr>
            </w:rPrChange>
          </w:rPr>
          <w:t>分散システム</w:t>
        </w:r>
      </w:ins>
      <w:ins w:id="50" w:author="Ian Lai" w:date="2017-05-17T02:16:00Z">
        <w:r w:rsidR="00E119C4" w:rsidRPr="00E119C4">
          <w:rPr>
            <w:rFonts w:ascii="ＭＳ Ｐ明朝" w:eastAsia="ＭＳ Ｐ明朝" w:hAnsi="ＭＳ Ｐ明朝" w:hint="eastAsia"/>
            <w:bCs/>
            <w:color w:val="000000" w:themeColor="text1"/>
            <w:sz w:val="20"/>
            <w:szCs w:val="20"/>
            <w:shd w:val="clear" w:color="auto" w:fill="FFFFFF"/>
            <w:rPrChange w:id="51" w:author="Ian Lai" w:date="2017-05-17T02:17:00Z">
              <w:rPr>
                <w:rFonts w:hint="eastAsia"/>
                <w:bCs/>
                <w:shd w:val="clear" w:color="auto" w:fill="FFFFFF"/>
              </w:rPr>
            </w:rPrChange>
          </w:rPr>
          <w:t>の性能向上の研究に従事。</w:t>
        </w:r>
      </w:ins>
    </w:p>
    <w:p w14:paraId="7D2FCCA0" w14:textId="77777777" w:rsidR="003D5B84" w:rsidRPr="009E6E84" w:rsidRDefault="00E119C4">
      <w:pPr>
        <w:pStyle w:val="a8"/>
        <w:widowControl/>
        <w:numPr>
          <w:ilvl w:val="0"/>
          <w:numId w:val="29"/>
        </w:numPr>
        <w:tabs>
          <w:tab w:val="left" w:pos="851"/>
          <w:tab w:val="left" w:pos="993"/>
          <w:tab w:val="left" w:pos="1276"/>
          <w:tab w:val="left" w:pos="1560"/>
        </w:tabs>
        <w:ind w:leftChars="0" w:left="851" w:hanging="284"/>
        <w:textAlignment w:val="baseline"/>
        <w:rPr>
          <w:ins w:id="52" w:author="Ian Lai" w:date="2017-05-17T02:24:00Z"/>
          <w:rFonts w:ascii="ＭＳ Ｐ明朝" w:eastAsia="ＭＳ Ｐ明朝" w:hAnsi="ＭＳ Ｐ明朝"/>
          <w:color w:val="000000" w:themeColor="text1"/>
          <w:sz w:val="20"/>
          <w:szCs w:val="20"/>
        </w:rPr>
        <w:pPrChange w:id="53" w:author="Ian Lai" w:date="2017-05-17T02:21:00Z">
          <w:pPr>
            <w:widowControl/>
            <w:numPr>
              <w:ilvl w:val="1"/>
              <w:numId w:val="14"/>
            </w:numPr>
            <w:autoSpaceDE/>
            <w:autoSpaceDN/>
            <w:adjustRightInd/>
            <w:ind w:left="1134" w:hanging="425"/>
            <w:textAlignment w:val="baseline"/>
          </w:pPr>
        </w:pPrChange>
      </w:pPr>
      <w:ins w:id="54" w:author="Ian Lai" w:date="2017-05-17T02:18:00Z">
        <w:r w:rsidRPr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t>メモリの需要拡大のため、大容量メモリによる無線ネットワークの加速システムを研究、商用化に向け社内外にプレゼンテーションやヒヤリングを遂行。</w:t>
        </w:r>
      </w:ins>
    </w:p>
    <w:p w14:paraId="22BA804E" w14:textId="2DCA16C7" w:rsidR="00033D98" w:rsidRPr="00E119C4" w:rsidRDefault="00A33598">
      <w:pPr>
        <w:pStyle w:val="a8"/>
        <w:widowControl/>
        <w:tabs>
          <w:tab w:val="left" w:pos="851"/>
          <w:tab w:val="left" w:pos="993"/>
          <w:tab w:val="left" w:pos="1276"/>
          <w:tab w:val="left" w:pos="1560"/>
        </w:tabs>
        <w:ind w:leftChars="0" w:left="851"/>
        <w:textAlignment w:val="baseline"/>
        <w:rPr>
          <w:rFonts w:ascii="ＭＳ Ｐ明朝" w:eastAsia="ＭＳ Ｐ明朝" w:hAnsi="ＭＳ Ｐ明朝"/>
          <w:color w:val="000000" w:themeColor="text1"/>
          <w:sz w:val="20"/>
          <w:szCs w:val="20"/>
          <w:rPrChange w:id="55" w:author="Ian Lai" w:date="2017-05-17T02:17:00Z">
            <w:rPr/>
          </w:rPrChange>
        </w:rPr>
        <w:pPrChange w:id="56" w:author="Ian Lai" w:date="2017-05-17T02:24:00Z">
          <w:pPr>
            <w:widowControl/>
            <w:numPr>
              <w:ilvl w:val="1"/>
              <w:numId w:val="14"/>
            </w:numPr>
            <w:autoSpaceDE/>
            <w:autoSpaceDN/>
            <w:adjustRightInd/>
            <w:ind w:left="1134" w:hanging="425"/>
            <w:textAlignment w:val="baseline"/>
          </w:pPr>
        </w:pPrChange>
      </w:pPr>
      <w:del w:id="57" w:author="Ian Lai" w:date="2017-05-17T02:16:00Z">
        <w:r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58" w:author="Ian Lai" w:date="2017-05-17T02:17:00Z">
              <w:rPr>
                <w:rFonts w:hint="eastAsia"/>
              </w:rPr>
            </w:rPrChange>
          </w:rPr>
          <w:delText>将来</w:delText>
        </w:r>
        <w:r w:rsidR="0014151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59" w:author="Ian Lai" w:date="2017-05-17T02:17:00Z">
              <w:rPr>
                <w:rFonts w:hint="eastAsia"/>
              </w:rPr>
            </w:rPrChange>
          </w:rPr>
          <w:delText>に普及される</w:delText>
        </w:r>
      </w:del>
      <w:del w:id="60" w:author="Ian Lai" w:date="2017-05-16T23:24:00Z">
        <w:r w:rsidR="00141516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61" w:author="Ian Lai" w:date="2017-05-17T02:17:00Z">
              <w:rPr>
                <w:rFonts w:hint="eastAsia"/>
              </w:rPr>
            </w:rPrChange>
          </w:rPr>
          <w:delText>により</w:delText>
        </w:r>
      </w:del>
      <w:del w:id="62" w:author="Ian Lai" w:date="2017-05-17T02:16:00Z">
        <w:r w:rsidR="002E0C5C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63" w:author="Ian Lai" w:date="2017-05-17T02:17:00Z">
              <w:rPr>
                <w:rFonts w:hint="eastAsia"/>
              </w:rPr>
            </w:rPrChange>
          </w:rPr>
          <w:delText>、</w:delText>
        </w:r>
      </w:del>
      <w:del w:id="64" w:author="Ian Lai" w:date="2017-05-16T23:25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65" w:author="Ian Lai" w:date="2017-05-17T02:17:00Z">
              <w:rPr>
                <w:rFonts w:hint="eastAsia"/>
              </w:rPr>
            </w:rPrChange>
          </w:rPr>
          <w:delText>一方先に</w:delText>
        </w:r>
      </w:del>
      <w:del w:id="66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67" w:author="Ian Lai" w:date="2017-05-17T02:17:00Z">
              <w:rPr>
                <w:rFonts w:hint="eastAsia"/>
              </w:rPr>
            </w:rPrChange>
          </w:rPr>
          <w:delText>それ</w:delText>
        </w:r>
      </w:del>
      <w:del w:id="68" w:author="Ian Lai" w:date="2017-05-16T23:24:00Z">
        <w:r w:rsidR="007931A6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69" w:author="Ian Lai" w:date="2017-05-17T02:17:00Z">
              <w:rPr>
                <w:rFonts w:hint="eastAsia"/>
              </w:rPr>
            </w:rPrChange>
          </w:rPr>
          <w:delText>を</w:delText>
        </w:r>
      </w:del>
      <w:del w:id="70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71" w:author="Ian Lai" w:date="2017-05-17T02:17:00Z">
              <w:rPr>
                <w:rFonts w:hint="eastAsia"/>
              </w:rPr>
            </w:rPrChange>
          </w:rPr>
          <w:delText>基づ</w:delText>
        </w:r>
      </w:del>
      <w:del w:id="72" w:author="Ian Lai" w:date="2017-05-16T23:24:00Z">
        <w:r w:rsidR="007931A6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73" w:author="Ian Lai" w:date="2017-05-17T02:17:00Z">
              <w:rPr>
                <w:rFonts w:hint="eastAsia"/>
              </w:rPr>
            </w:rPrChange>
          </w:rPr>
          <w:delText>く</w:delText>
        </w:r>
      </w:del>
      <w:del w:id="74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75" w:author="Ian Lai" w:date="2017-05-17T02:17:00Z">
              <w:rPr>
                <w:rFonts w:hint="eastAsia"/>
              </w:rPr>
            </w:rPrChange>
          </w:rPr>
          <w:delText>ソフトウェアシステム（</w:delText>
        </w:r>
      </w:del>
      <w:del w:id="76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77" w:author="Ian Lai" w:date="2017-05-17T02:17:00Z">
              <w:rPr>
                <w:rFonts w:hint="eastAsia"/>
              </w:rPr>
            </w:rPrChange>
          </w:rPr>
          <w:delText>例えば</w:delText>
        </w:r>
      </w:del>
      <w:del w:id="78" w:author="Ian Lai" w:date="2017-05-17T02:16:00Z">
        <w:r w:rsidR="00D41CAD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79" w:author="Ian Lai" w:date="2017-05-17T02:17:00Z">
              <w:rPr>
                <w:rFonts w:hint="eastAsia"/>
              </w:rPr>
            </w:rPrChange>
          </w:rPr>
          <w:delText>データベース</w:delText>
        </w:r>
      </w:del>
      <w:del w:id="80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81" w:author="Ian Lai" w:date="2017-05-17T02:17:00Z">
              <w:rPr>
                <w:rFonts w:hint="eastAsia"/>
              </w:rPr>
            </w:rPrChange>
          </w:rPr>
          <w:delText>など</w:delText>
        </w:r>
      </w:del>
      <w:del w:id="82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83" w:author="Ian Lai" w:date="2017-05-17T02:17:00Z">
              <w:rPr>
                <w:rFonts w:hint="eastAsia"/>
              </w:rPr>
            </w:rPrChange>
          </w:rPr>
          <w:delText>）をど</w:delText>
        </w:r>
      </w:del>
      <w:del w:id="84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85" w:author="Ian Lai" w:date="2017-05-17T02:17:00Z">
              <w:rPr>
                <w:rFonts w:hint="eastAsia"/>
              </w:rPr>
            </w:rPrChange>
          </w:rPr>
          <w:delText>う</w:delText>
        </w:r>
      </w:del>
      <w:del w:id="86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87" w:author="Ian Lai" w:date="2017-05-17T02:17:00Z">
              <w:rPr>
                <w:rFonts w:hint="eastAsia"/>
              </w:rPr>
            </w:rPrChange>
          </w:rPr>
          <w:delText>設計し</w:delText>
        </w:r>
      </w:del>
      <w:del w:id="88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89" w:author="Ian Lai" w:date="2017-05-17T02:17:00Z">
              <w:rPr>
                <w:rFonts w:hint="eastAsia"/>
              </w:rPr>
            </w:rPrChange>
          </w:rPr>
          <w:delText>た方が</w:delText>
        </w:r>
      </w:del>
      <w:del w:id="90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91" w:author="Ian Lai" w:date="2017-05-17T02:17:00Z">
              <w:rPr>
                <w:rFonts w:hint="eastAsia"/>
              </w:rPr>
            </w:rPrChange>
          </w:rPr>
          <w:delText>システム全体</w:delText>
        </w:r>
      </w:del>
      <w:del w:id="92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93" w:author="Ian Lai" w:date="2017-05-17T02:17:00Z">
              <w:rPr>
                <w:rFonts w:hint="eastAsia"/>
              </w:rPr>
            </w:rPrChange>
          </w:rPr>
          <w:delText>的な</w:delText>
        </w:r>
      </w:del>
      <w:del w:id="94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95" w:author="Ian Lai" w:date="2017-05-17T02:17:00Z">
              <w:rPr>
                <w:rFonts w:hint="eastAsia"/>
              </w:rPr>
            </w:rPrChange>
          </w:rPr>
          <w:delText>性能</w:delText>
        </w:r>
      </w:del>
      <w:del w:id="96" w:author="Ian Lai" w:date="2017-05-16T23:28:00Z">
        <w:r w:rsidR="007931A6" w:rsidRPr="00E119C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97" w:author="Ian Lai" w:date="2017-05-17T02:17:00Z">
              <w:rPr>
                <w:rFonts w:hint="eastAsia"/>
              </w:rPr>
            </w:rPrChange>
          </w:rPr>
          <w:delText>が</w:delText>
        </w:r>
      </w:del>
      <w:del w:id="98" w:author="Ian Lai" w:date="2017-05-17T02:16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99" w:author="Ian Lai" w:date="2017-05-17T02:17:00Z">
              <w:rPr>
                <w:rFonts w:hint="eastAsia"/>
              </w:rPr>
            </w:rPrChange>
          </w:rPr>
          <w:delText>向上するのを研究し</w:delText>
        </w:r>
        <w:r w:rsidR="00033D98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0" w:author="Ian Lai" w:date="2017-05-17T02:17:00Z">
              <w:rPr>
                <w:rFonts w:hint="eastAsia"/>
              </w:rPr>
            </w:rPrChange>
          </w:rPr>
          <w:delText>てきた。</w:delText>
        </w:r>
      </w:del>
      <w:del w:id="101" w:author="Ian Lai" w:date="2017-05-17T02:17:00Z">
        <w:r w:rsidR="00033D98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2" w:author="Ian Lai" w:date="2017-05-17T02:17:00Z">
              <w:rPr>
                <w:rFonts w:hint="eastAsia"/>
              </w:rPr>
            </w:rPrChange>
          </w:rPr>
          <w:delText>また、</w:delText>
        </w:r>
      </w:del>
      <w:del w:id="103" w:author="Ian Lai" w:date="2017-05-16T23:24:00Z">
        <w:r w:rsidR="00033D98" w:rsidRPr="00E119C4" w:rsidDel="0000325C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4" w:author="Ian Lai" w:date="2017-05-17T02:17:00Z">
              <w:rPr>
                <w:rFonts w:hint="eastAsia"/>
              </w:rPr>
            </w:rPrChange>
          </w:rPr>
          <w:delText>単体のパソコンだけでなく、</w:delText>
        </w:r>
      </w:del>
      <w:del w:id="105" w:author="Ian Lai" w:date="2017-05-17T02:16:00Z">
        <w:r w:rsidR="00033D98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6" w:author="Ian Lai" w:date="2017-05-17T02:17:00Z">
              <w:rPr>
                <w:rFonts w:hint="eastAsia"/>
              </w:rPr>
            </w:rPrChange>
          </w:rPr>
          <w:delText>大規模な</w:delText>
        </w:r>
      </w:del>
      <w:del w:id="107" w:author="Ian Lai" w:date="2017-05-17T02:17:00Z">
        <w:r w:rsidR="007931A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8" w:author="Ian Lai" w:date="2017-05-17T02:17:00Z">
              <w:rPr>
                <w:rFonts w:hint="eastAsia"/>
              </w:rPr>
            </w:rPrChange>
          </w:rPr>
          <w:delText>分散システム</w:delText>
        </w:r>
        <w:r w:rsidR="00141516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09" w:author="Ian Lai" w:date="2017-05-17T02:17:00Z">
              <w:rPr>
                <w:rFonts w:hint="eastAsia"/>
              </w:rPr>
            </w:rPrChange>
          </w:rPr>
          <w:delText>の場合も考慮する</w:delText>
        </w:r>
        <w:r w:rsidR="00033D98" w:rsidRPr="00E119C4" w:rsidDel="00E119C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10" w:author="Ian Lai" w:date="2017-05-17T02:17:00Z">
              <w:rPr>
                <w:rFonts w:hint="eastAsia"/>
              </w:rPr>
            </w:rPrChange>
          </w:rPr>
          <w:delText>。</w:delText>
        </w:r>
      </w:del>
    </w:p>
    <w:p w14:paraId="67D9035B" w14:textId="521EF706" w:rsidR="00332CE0" w:rsidRPr="008633BC" w:rsidDel="00E119C4" w:rsidRDefault="00D52C75">
      <w:pPr>
        <w:widowControl/>
        <w:numPr>
          <w:ilvl w:val="1"/>
          <w:numId w:val="14"/>
        </w:numPr>
        <w:tabs>
          <w:tab w:val="left" w:pos="567"/>
        </w:tabs>
        <w:autoSpaceDE/>
        <w:autoSpaceDN/>
        <w:adjustRightInd/>
        <w:ind w:left="567" w:hanging="425"/>
        <w:textAlignment w:val="baseline"/>
        <w:rPr>
          <w:del w:id="111" w:author="Ian Lai" w:date="2017-05-17T02:15:00Z"/>
          <w:rFonts w:ascii="ＭＳ Ｐ明朝" w:eastAsia="ＭＳ Ｐ明朝" w:hAnsi="ＭＳ Ｐ明朝" w:cs="Times New Roman"/>
          <w:color w:val="000000" w:themeColor="text1"/>
          <w:sz w:val="20"/>
          <w:szCs w:val="20"/>
        </w:rPr>
        <w:pPrChange w:id="112" w:author="Ian Lai" w:date="2017-05-17T02:18:00Z">
          <w:pPr>
            <w:widowControl/>
            <w:numPr>
              <w:ilvl w:val="1"/>
              <w:numId w:val="14"/>
            </w:numPr>
            <w:autoSpaceDE/>
            <w:autoSpaceDN/>
            <w:adjustRightInd/>
            <w:ind w:left="1134" w:hanging="425"/>
            <w:textAlignment w:val="baseline"/>
          </w:pPr>
        </w:pPrChange>
      </w:pPr>
      <w:del w:id="113" w:author="Ian Lai" w:date="2017-05-17T02:15:00Z">
        <w:r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メモリの</w:delText>
        </w:r>
        <w:r w:rsidR="007641FE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需要を</w:delText>
        </w:r>
        <w:r w:rsidR="00D41CAD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拡大する</w:delText>
        </w:r>
        <w:r w:rsidR="007641FE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ため、</w:delText>
        </w:r>
        <w:r w:rsidR="00D41CAD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大量なメモリにより無線ネットワークを加速する</w:delText>
        </w:r>
        <w:r w:rsidR="007641FE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システム</w:delText>
        </w:r>
        <w:r w:rsidR="00D41CAD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を</w:delText>
        </w:r>
        <w:r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研究</w:delText>
        </w:r>
        <w:r w:rsidR="00052D8C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し、商用化するため社内と社外の</w:delText>
        </w:r>
        <w:r w:rsidR="00033D98" w:rsidRPr="008633BC" w:rsidDel="00E119C4">
          <w:rPr>
            <w:rFonts w:ascii="ＭＳ Ｐ明朝" w:eastAsia="ＭＳ Ｐ明朝" w:hAnsi="ＭＳ Ｐ明朝" w:cs="SimSun" w:hint="eastAsia"/>
            <w:color w:val="000000" w:themeColor="text1"/>
            <w:sz w:val="20"/>
            <w:szCs w:val="20"/>
          </w:rPr>
          <w:delText>コラボレーションを尋ねた。</w:delText>
        </w:r>
      </w:del>
    </w:p>
    <w:p w14:paraId="010B7318" w14:textId="16732128" w:rsidR="00B835A3" w:rsidRPr="008633BC" w:rsidDel="003D5B84" w:rsidRDefault="00B835A3">
      <w:pPr>
        <w:widowControl/>
        <w:tabs>
          <w:tab w:val="left" w:pos="567"/>
        </w:tabs>
        <w:autoSpaceDE/>
        <w:autoSpaceDN/>
        <w:adjustRightInd/>
        <w:ind w:left="567" w:hanging="425"/>
        <w:textAlignment w:val="baseline"/>
        <w:rPr>
          <w:del w:id="114" w:author="Ian Lai" w:date="2017-05-17T02:18:00Z"/>
          <w:rFonts w:ascii="ＭＳ Ｐ明朝" w:eastAsia="ＭＳ Ｐ明朝" w:hAnsi="ＭＳ Ｐ明朝" w:cs="Times New Roman"/>
          <w:color w:val="000000" w:themeColor="text1"/>
          <w:sz w:val="20"/>
          <w:szCs w:val="20"/>
        </w:rPr>
        <w:pPrChange w:id="115" w:author="Ian Lai" w:date="2017-05-17T02:17:00Z">
          <w:pPr>
            <w:widowControl/>
            <w:autoSpaceDE/>
            <w:autoSpaceDN/>
            <w:adjustRightInd/>
            <w:ind w:left="1134"/>
            <w:textAlignment w:val="baseline"/>
          </w:pPr>
        </w:pPrChange>
      </w:pPr>
    </w:p>
    <w:p w14:paraId="0B629DCB" w14:textId="77777777" w:rsidR="00BB0766" w:rsidRPr="003D5B84" w:rsidDel="003D5B84" w:rsidRDefault="00332CE0">
      <w:pPr>
        <w:widowControl/>
        <w:numPr>
          <w:ilvl w:val="0"/>
          <w:numId w:val="13"/>
        </w:numPr>
        <w:tabs>
          <w:tab w:val="left" w:pos="567"/>
        </w:tabs>
        <w:autoSpaceDE/>
        <w:autoSpaceDN/>
        <w:adjustRightInd/>
        <w:ind w:left="567" w:hanging="425"/>
        <w:textAlignment w:val="baseline"/>
        <w:rPr>
          <w:del w:id="116" w:author="Ian Lai" w:date="2017-05-17T02:20:00Z"/>
          <w:rFonts w:ascii="ＭＳ Ｐ明朝" w:eastAsia="ＭＳ Ｐ明朝" w:hAnsi="ＭＳ Ｐ明朝" w:cs="SimSun"/>
          <w:color w:val="000000" w:themeColor="text1"/>
          <w:sz w:val="20"/>
          <w:szCs w:val="20"/>
          <w:u w:val="thick"/>
          <w:rPrChange w:id="117" w:author="Ian Lai" w:date="2017-05-17T02:20:00Z">
            <w:rPr>
              <w:del w:id="118" w:author="Ian Lai" w:date="2017-05-17T02:20:00Z"/>
              <w:rFonts w:ascii="ＭＳ Ｐ明朝" w:eastAsia="ＭＳ Ｐ明朝" w:hAnsi="ＭＳ Ｐ明朝" w:cs="Times New Roman"/>
              <w:color w:val="000000" w:themeColor="text1"/>
              <w:sz w:val="20"/>
              <w:szCs w:val="20"/>
            </w:rPr>
          </w:rPrChange>
        </w:rPr>
        <w:pPrChange w:id="119" w:author="Ian Lai" w:date="2017-05-17T02:20:00Z">
          <w:pPr>
            <w:widowControl/>
            <w:shd w:val="clear" w:color="auto" w:fill="FFFFFF"/>
            <w:autoSpaceDE/>
            <w:autoSpaceDN/>
            <w:adjustRightInd/>
            <w:spacing w:line="320" w:lineRule="atLeast"/>
          </w:pPr>
        </w:pPrChange>
      </w:pP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2012年11月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–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2013年10月</w:t>
      </w:r>
      <w:r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="0059560A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 xml:space="preserve">ASUSTeK Computer Inc. 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(</w:t>
      </w:r>
      <w:r w:rsidRPr="008633BC">
        <w:rPr>
          <w:rFonts w:ascii="ＭＳ Ｐ明朝" w:eastAsia="ＭＳ Ｐ明朝" w:hAnsi="ＭＳ Ｐ明朝" w:cs="SimSun"/>
          <w:color w:val="000000" w:themeColor="text1"/>
          <w:sz w:val="20"/>
          <w:szCs w:val="20"/>
          <w:u w:val="thick"/>
        </w:rPr>
        <w:t>台湾)</w:t>
      </w:r>
    </w:p>
    <w:p w14:paraId="4FE7FBA2" w14:textId="77777777" w:rsidR="003D5B84" w:rsidRPr="008633BC" w:rsidRDefault="003D5B84" w:rsidP="003D5B84">
      <w:pPr>
        <w:widowControl/>
        <w:numPr>
          <w:ilvl w:val="0"/>
          <w:numId w:val="13"/>
        </w:numPr>
        <w:tabs>
          <w:tab w:val="left" w:pos="567"/>
        </w:tabs>
        <w:autoSpaceDE/>
        <w:autoSpaceDN/>
        <w:adjustRightInd/>
        <w:ind w:left="567" w:hanging="425"/>
        <w:textAlignment w:val="baseline"/>
        <w:rPr>
          <w:ins w:id="120" w:author="Ian Lai" w:date="2017-05-17T02:20:00Z"/>
          <w:rFonts w:ascii="ＭＳ Ｐ明朝" w:eastAsia="ＭＳ Ｐ明朝" w:hAnsi="ＭＳ Ｐ明朝" w:cs="SimSun"/>
          <w:color w:val="000000" w:themeColor="text1"/>
          <w:sz w:val="20"/>
          <w:szCs w:val="20"/>
          <w:u w:val="thick"/>
        </w:rPr>
      </w:pPr>
    </w:p>
    <w:p w14:paraId="14A207AD" w14:textId="446BF8AD" w:rsidR="003D5B84" w:rsidRPr="003D5B84" w:rsidRDefault="003D5B84">
      <w:pPr>
        <w:pStyle w:val="a8"/>
        <w:widowControl/>
        <w:numPr>
          <w:ilvl w:val="0"/>
          <w:numId w:val="31"/>
        </w:numPr>
        <w:tabs>
          <w:tab w:val="left" w:pos="567"/>
          <w:tab w:val="left" w:pos="851"/>
        </w:tabs>
        <w:ind w:leftChars="0" w:hanging="1062"/>
        <w:textAlignment w:val="baseline"/>
        <w:rPr>
          <w:ins w:id="121" w:author="Ian Lai" w:date="2017-05-17T02:22:00Z"/>
          <w:rFonts w:ascii="ＭＳ Ｐ明朝" w:eastAsia="ＭＳ Ｐ明朝" w:hAnsi="ＭＳ Ｐ明朝"/>
          <w:bCs/>
          <w:color w:val="000000" w:themeColor="text1"/>
          <w:sz w:val="20"/>
          <w:szCs w:val="20"/>
          <w:shd w:val="clear" w:color="auto" w:fill="FFFFFF"/>
          <w:rPrChange w:id="122" w:author="Ian Lai" w:date="2017-05-17T02:22:00Z">
            <w:rPr>
              <w:ins w:id="123" w:author="Ian Lai" w:date="2017-05-17T02:22:00Z"/>
              <w:shd w:val="clear" w:color="auto" w:fill="FFFFFF"/>
            </w:rPr>
          </w:rPrChange>
        </w:rPr>
        <w:pPrChange w:id="124" w:author="Ian Lai" w:date="2017-05-17T02:23:00Z">
          <w:pPr>
            <w:widowControl/>
            <w:shd w:val="clear" w:color="auto" w:fill="FFFFFF"/>
            <w:autoSpaceDE/>
            <w:autoSpaceDN/>
            <w:adjustRightInd/>
            <w:spacing w:line="320" w:lineRule="atLeast"/>
          </w:pPr>
        </w:pPrChange>
      </w:pPr>
      <w:ins w:id="125" w:author="Ian Lai" w:date="2017-05-17T02:20:00Z">
        <w:r w:rsidRPr="003D5B84">
          <w:rPr>
            <w:rFonts w:ascii="ＭＳ Ｐ明朝" w:eastAsia="ＭＳ Ｐ明朝" w:hAnsi="ＭＳ Ｐ明朝"/>
            <w:bCs/>
            <w:color w:val="000000" w:themeColor="text1"/>
            <w:sz w:val="20"/>
            <w:szCs w:val="20"/>
            <w:shd w:val="clear" w:color="auto" w:fill="FFFFFF"/>
            <w:rPrChange w:id="126" w:author="Ian Lai" w:date="2017-05-17T02:22:00Z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rPrChange>
          </w:rPr>
          <w:t>Android搭載の自社スマートフォン、タブレットを開発。ブラウザと無線セッティングの開発、デバッグ、改善を担当。</w:t>
        </w:r>
      </w:ins>
    </w:p>
    <w:p w14:paraId="3CD8A57D" w14:textId="77777777" w:rsidR="003D5B84" w:rsidRDefault="003D5B84">
      <w:pPr>
        <w:widowControl/>
        <w:tabs>
          <w:tab w:val="left" w:pos="567"/>
        </w:tabs>
        <w:autoSpaceDE/>
        <w:autoSpaceDN/>
        <w:adjustRightInd/>
        <w:ind w:left="142"/>
        <w:textAlignment w:val="baseline"/>
        <w:rPr>
          <w:ins w:id="127" w:author="Ian Lai" w:date="2017-05-17T02:24:00Z"/>
          <w:rFonts w:ascii="ＭＳ Ｐ明朝" w:eastAsia="ＭＳ Ｐ明朝" w:hAnsi="ＭＳ Ｐ明朝" w:cs="Times New Roman"/>
          <w:color w:val="000000" w:themeColor="text1"/>
          <w:sz w:val="20"/>
          <w:szCs w:val="20"/>
        </w:rPr>
        <w:pPrChange w:id="128" w:author="Ian Lai" w:date="2017-05-17T02:21:00Z">
          <w:pPr>
            <w:widowControl/>
            <w:shd w:val="clear" w:color="auto" w:fill="FFFFFF"/>
            <w:autoSpaceDE/>
            <w:autoSpaceDN/>
            <w:adjustRightInd/>
            <w:spacing w:line="320" w:lineRule="atLeast"/>
          </w:pPr>
        </w:pPrChange>
      </w:pPr>
    </w:p>
    <w:p w14:paraId="614C1F27" w14:textId="270D2615" w:rsidR="00AE2AC0" w:rsidRPr="003D5B84" w:rsidDel="003D5B84" w:rsidRDefault="00375218">
      <w:pPr>
        <w:pStyle w:val="a8"/>
        <w:widowControl/>
        <w:numPr>
          <w:ilvl w:val="0"/>
          <w:numId w:val="29"/>
        </w:numPr>
        <w:tabs>
          <w:tab w:val="left" w:pos="851"/>
          <w:tab w:val="left" w:pos="993"/>
          <w:tab w:val="left" w:pos="1276"/>
          <w:tab w:val="left" w:pos="1560"/>
        </w:tabs>
        <w:ind w:leftChars="0" w:left="851" w:hanging="284"/>
        <w:textAlignment w:val="baseline"/>
        <w:rPr>
          <w:del w:id="129" w:author="Ian Lai" w:date="2017-05-17T02:20:00Z"/>
          <w:rFonts w:ascii="ＭＳ Ｐ明朝" w:eastAsia="ＭＳ Ｐ明朝" w:hAnsi="ＭＳ Ｐ明朝"/>
          <w:color w:val="000000" w:themeColor="text1"/>
          <w:sz w:val="20"/>
          <w:szCs w:val="20"/>
          <w:rPrChange w:id="130" w:author="Ian Lai" w:date="2017-05-17T02:20:00Z">
            <w:rPr>
              <w:del w:id="131" w:author="Ian Lai" w:date="2017-05-17T02:20:00Z"/>
              <w:rFonts w:ascii="ＭＳ Ｐ明朝" w:eastAsia="ＭＳ Ｐ明朝" w:hAnsi="ＭＳ Ｐ明朝" w:cs="Times New Roman"/>
              <w:color w:val="000000" w:themeColor="text1"/>
              <w:sz w:val="20"/>
              <w:szCs w:val="20"/>
            </w:rPr>
          </w:rPrChange>
        </w:rPr>
        <w:pPrChange w:id="132" w:author="Ian Lai" w:date="2017-05-17T02:22:00Z">
          <w:pPr>
            <w:numPr>
              <w:ilvl w:val="1"/>
              <w:numId w:val="15"/>
            </w:numPr>
            <w:tabs>
              <w:tab w:val="left" w:pos="567"/>
            </w:tabs>
            <w:spacing w:line="320" w:lineRule="atLeast"/>
            <w:ind w:left="1134" w:hanging="425"/>
          </w:pPr>
        </w:pPrChange>
      </w:pPr>
      <w:del w:id="133" w:author="Ian Lai" w:date="2017-05-17T02:20:00Z">
        <w:r w:rsidRPr="009E6E84" w:rsidDel="003D5B84">
          <w:rPr>
            <w:rFonts w:ascii="ＭＳ Ｐ明朝" w:eastAsia="ＭＳ Ｐ明朝" w:hAnsi="ＭＳ Ｐ明朝"/>
            <w:color w:val="000000" w:themeColor="text1"/>
            <w:sz w:val="20"/>
            <w:szCs w:val="20"/>
          </w:rPr>
          <w:delText>Android</w:delText>
        </w:r>
        <w:r w:rsidRPr="009E6E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</w:rPr>
          <w:delText>を搭載する自社のスマートフォン、タブレットを開発した。ブラウザと無線セッテ</w:delText>
        </w:r>
      </w:del>
      <w:del w:id="134" w:author="Ian Lai" w:date="2017-05-16T23:25:00Z">
        <w:r w:rsidRPr="009E6E8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</w:rPr>
          <w:delText>イ</w:delText>
        </w:r>
      </w:del>
      <w:del w:id="135" w:author="Ian Lai" w:date="2017-05-17T02:20:00Z">
        <w:r w:rsidRPr="009E6E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</w:rPr>
          <w:delText>ング</w:delText>
        </w:r>
      </w:del>
      <w:del w:id="136" w:author="Ian Lai" w:date="2017-05-16T23:25:00Z">
        <w:r w:rsidR="006F53B3" w:rsidRPr="009E6E84" w:rsidDel="001E4492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</w:rPr>
          <w:delText>の二つ機能の</w:delText>
        </w:r>
      </w:del>
      <w:del w:id="137" w:author="Ian Lai" w:date="2017-05-17T02:20:00Z">
        <w:r w:rsidR="006F53B3" w:rsidRPr="009E6E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</w:rPr>
          <w:delText>開発、</w:delText>
        </w:r>
        <w:r w:rsidR="00A51184" w:rsidRPr="003D5B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38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デバッグ</w:delText>
        </w:r>
        <w:r w:rsidR="00373CDA" w:rsidRPr="003D5B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39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、改善</w:delText>
        </w:r>
        <w:r w:rsidR="006F53B3" w:rsidRPr="003D5B84" w:rsidDel="003D5B84">
          <w:rPr>
            <w:rFonts w:ascii="ＭＳ Ｐ明朝" w:eastAsia="ＭＳ Ｐ明朝" w:hAnsi="ＭＳ Ｐ明朝" w:hint="eastAsia"/>
            <w:color w:val="000000" w:themeColor="text1"/>
            <w:sz w:val="20"/>
            <w:szCs w:val="20"/>
            <w:rPrChange w:id="140" w:author="Ian Lai" w:date="2017-05-17T02:20:00Z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</w:rPrChange>
          </w:rPr>
          <w:delText>を担当した。</w:delText>
        </w:r>
      </w:del>
    </w:p>
    <w:p w14:paraId="40541407" w14:textId="77777777" w:rsidR="00101226" w:rsidRPr="00AE2AC0" w:rsidRDefault="00101226">
      <w:pPr>
        <w:widowControl/>
        <w:tabs>
          <w:tab w:val="left" w:pos="567"/>
        </w:tabs>
        <w:autoSpaceDE/>
        <w:autoSpaceDN/>
        <w:adjustRightInd/>
        <w:ind w:left="142"/>
        <w:textAlignment w:val="baseline"/>
        <w:rPr>
          <w:rFonts w:ascii="MS UI Gothic" w:eastAsia="MS UI Gothic" w:hAnsi="MS UI Gothic"/>
          <w:sz w:val="20"/>
          <w:szCs w:val="20"/>
        </w:rPr>
        <w:pPrChange w:id="141" w:author="Ian Lai" w:date="2017-05-17T02:21:00Z">
          <w:pPr>
            <w:widowControl/>
            <w:shd w:val="clear" w:color="auto" w:fill="FFFFFF"/>
            <w:autoSpaceDE/>
            <w:autoSpaceDN/>
            <w:adjustRightInd/>
            <w:spacing w:line="320" w:lineRule="atLeast"/>
          </w:pPr>
        </w:pPrChange>
      </w:pPr>
    </w:p>
    <w:tbl>
      <w:tblPr>
        <w:tblW w:w="105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7"/>
        <w:gridCol w:w="8823"/>
      </w:tblGrid>
      <w:tr w:rsidR="0045495D" w:rsidRPr="00AE2AC0" w14:paraId="75D24E0A" w14:textId="77777777" w:rsidTr="003B4411">
        <w:trPr>
          <w:trHeight w:val="805"/>
          <w:jc w:val="center"/>
        </w:trPr>
        <w:tc>
          <w:tcPr>
            <w:tcW w:w="10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129DB" w14:textId="39224996" w:rsidR="0045495D" w:rsidRPr="00E9700B" w:rsidRDefault="0045495D" w:rsidP="00A146CE">
            <w:pPr>
              <w:shd w:val="clear" w:color="auto" w:fill="DEEAF6" w:themeFill="accent5" w:themeFillTint="33"/>
              <w:spacing w:line="320" w:lineRule="atLeast"/>
              <w:ind w:leftChars="-59" w:left="-142" w:firstLineChars="50" w:firstLine="141"/>
              <w:jc w:val="center"/>
              <w:rPr>
                <w:rFonts w:ascii="ＭＳ Ｐ明朝" w:eastAsia="ＭＳ Ｐ明朝" w:hAnsi="ＭＳ Ｐ明朝" w:cs="ＭＳ 明朝"/>
                <w:b/>
                <w:bCs/>
                <w:sz w:val="28"/>
                <w:szCs w:val="20"/>
                <w:lang w:eastAsia="zh-TW"/>
              </w:rPr>
            </w:pPr>
            <w:r w:rsidRPr="00E9700B">
              <w:rPr>
                <w:rFonts w:ascii="ＭＳ Ｐ明朝" w:eastAsia="ＭＳ Ｐ明朝" w:hAnsi="ＭＳ Ｐ明朝" w:cs="ＭＳ 明朝" w:hint="eastAsia"/>
                <w:b/>
                <w:bCs/>
                <w:sz w:val="28"/>
                <w:szCs w:val="20"/>
                <w:lang w:eastAsia="zh-TW"/>
              </w:rPr>
              <w:t>職務経歴</w:t>
            </w:r>
          </w:p>
          <w:p w14:paraId="7FFFA42D" w14:textId="77777777" w:rsidR="00A51184" w:rsidRPr="008633BC" w:rsidRDefault="00A51184" w:rsidP="003C70A6">
            <w:pPr>
              <w:pStyle w:val="a8"/>
              <w:widowControl/>
              <w:numPr>
                <w:ilvl w:val="0"/>
                <w:numId w:val="26"/>
              </w:numPr>
              <w:spacing w:line="276" w:lineRule="auto"/>
              <w:ind w:leftChars="0"/>
              <w:textAlignment w:val="baseline"/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</w:pP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2013年11月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–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  <w:u w:val="thick"/>
                <w:lang w:eastAsia="zh-TW"/>
              </w:rPr>
              <w:t>在籍中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：　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株式会社東芝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>（日本）</w:t>
            </w:r>
          </w:p>
          <w:p w14:paraId="0D4A48AA" w14:textId="77777777" w:rsidR="00110517" w:rsidRPr="008633BC" w:rsidRDefault="00A51184" w:rsidP="003C70A6">
            <w:pPr>
              <w:spacing w:line="276" w:lineRule="auto"/>
              <w:ind w:firstLineChars="300" w:firstLine="600"/>
              <w:rPr>
                <w:rFonts w:ascii="ＭＳ Ｐ明朝" w:eastAsia="ＭＳ Ｐ明朝" w:hAnsi="ＭＳ Ｐ明朝" w:cs="MS-PMincho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事業内容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総合電機メーカー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　</w:t>
            </w:r>
            <w:r w:rsidRPr="008633BC">
              <w:rPr>
                <w:rFonts w:ascii="ＭＳ Ｐ明朝" w:eastAsia="ＭＳ Ｐ明朝" w:hAnsi="ＭＳ Ｐ明朝" w:cs="MS-PMincho" w:hint="eastAsia"/>
                <w:sz w:val="20"/>
                <w:szCs w:val="20"/>
              </w:rPr>
              <w:t xml:space="preserve">従業員数：187,809名　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 </w:t>
            </w:r>
            <w:r w:rsidR="007341AB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資本金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2,000億円　　　売上高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5兆6687億円（2016年）　　</w:t>
            </w:r>
            <w:r w:rsidRPr="008633BC">
              <w:rPr>
                <w:rFonts w:ascii="ＭＳ Ｐ明朝" w:eastAsia="ＭＳ Ｐ明朝" w:hAnsi="ＭＳ Ｐ明朝" w:cs="MS-PMincho" w:hint="eastAsia"/>
                <w:sz w:val="20"/>
                <w:szCs w:val="20"/>
              </w:rPr>
              <w:t xml:space="preserve"> </w:t>
            </w:r>
          </w:p>
        </w:tc>
      </w:tr>
      <w:tr w:rsidR="0045495D" w:rsidRPr="00AE2AC0" w14:paraId="49BB720C" w14:textId="77777777" w:rsidTr="00345B60">
        <w:trPr>
          <w:jc w:val="center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08BCE3" w14:textId="77777777" w:rsidR="0045495D" w:rsidRPr="008633BC" w:rsidRDefault="0045495D" w:rsidP="00705035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期</w:t>
            </w:r>
            <w:r w:rsidR="00A51184"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 xml:space="preserve">　</w:t>
            </w: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間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30FA2" w14:textId="77777777" w:rsidR="0045495D" w:rsidRPr="008633BC" w:rsidRDefault="00B825A7" w:rsidP="00705035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職務</w:t>
            </w:r>
            <w:r w:rsidR="0045495D"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内容</w:t>
            </w:r>
          </w:p>
        </w:tc>
      </w:tr>
      <w:tr w:rsidR="002F4754" w:rsidRPr="00AE2AC0" w14:paraId="46EB910E" w14:textId="77777777" w:rsidTr="003B4411">
        <w:trPr>
          <w:trHeight w:val="271"/>
          <w:jc w:val="center"/>
        </w:trPr>
        <w:tc>
          <w:tcPr>
            <w:tcW w:w="1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3713190A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72B476F0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043BB05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16A5C9A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386F32BF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CFAA913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5734EFA7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24DACAE3" w14:textId="77777777" w:rsidR="00F24635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  <w:r w:rsidRPr="008633BC">
              <w:rPr>
                <w:rFonts w:ascii="ＭＳ Ｐ明朝" w:eastAsia="ＭＳ Ｐ明朝" w:hAnsi="ＭＳ Ｐ明朝" w:cs="SimSun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A1615" wp14:editId="580E1D3D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167640</wp:posOffset>
                      </wp:positionV>
                      <wp:extent cx="450850" cy="280035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958DD8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3D6F50DD" w14:textId="77777777" w:rsidR="00A47491" w:rsidRDefault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15A1615" id="Text Box 1" o:spid="_x0000_s1027" type="#_x0000_t202" style="position:absolute;left:0;text-align:left;margin-left:21.05pt;margin-top:13.2pt;width:35.5pt;height:22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" filled="f" stroked="f">
                      <v:textbox style="layout-flow:vertical-ideographic">
                        <w:txbxContent>
                          <w:p w14:paraId="0D958DD8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3D6F50DD" w14:textId="77777777" w:rsidR="00A47491" w:rsidRDefault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24635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  <w:lang w:eastAsia="zh-TW"/>
              </w:rPr>
              <w:t>現在</w:t>
            </w:r>
          </w:p>
          <w:p w14:paraId="78A62B8C" w14:textId="77777777" w:rsidR="00A47491" w:rsidRPr="008633BC" w:rsidRDefault="00A47491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MS-PMincho"/>
                <w:sz w:val="20"/>
                <w:szCs w:val="20"/>
                <w:lang w:eastAsia="zh-TW"/>
              </w:rPr>
            </w:pPr>
          </w:p>
          <w:p w14:paraId="19E185D5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7BD80C79" w14:textId="77777777" w:rsidR="002F4754" w:rsidRPr="008633BC" w:rsidRDefault="00A51184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2013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11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dotted" w:sz="4" w:space="0" w:color="000000"/>
              <w:right w:val="single" w:sz="4" w:space="0" w:color="auto"/>
            </w:tcBorders>
            <w:shd w:val="clear" w:color="auto" w:fill="FFFFFF"/>
          </w:tcPr>
          <w:p w14:paraId="2A6384D4" w14:textId="77777777" w:rsidR="002F4754" w:rsidRPr="008633BC" w:rsidRDefault="00AE160C" w:rsidP="00345B60">
            <w:pPr>
              <w:spacing w:line="240" w:lineRule="atLeast"/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半導体研究開発センター</w:t>
            </w:r>
            <w:r w:rsidR="00044F16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(</w:t>
            </w:r>
            <w:r w:rsidR="00044F16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メモリシステム部</w:t>
            </w:r>
            <w:r w:rsidR="00044F16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)</w:t>
            </w:r>
          </w:p>
        </w:tc>
      </w:tr>
      <w:tr w:rsidR="002F4754" w:rsidRPr="00AE2AC0" w14:paraId="4F8E84BF" w14:textId="77777777" w:rsidTr="00F24635">
        <w:trPr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628B055" w14:textId="77777777" w:rsidR="002F4754" w:rsidRPr="008633BC" w:rsidRDefault="002F4754" w:rsidP="00A52F72">
            <w:p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019C72" w14:textId="52A3DEDF" w:rsidR="00A47570" w:rsidRPr="008633BC" w:rsidRDefault="00AE160C" w:rsidP="00AE160C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■</w:t>
            </w:r>
            <w:r w:rsidR="00A47570" w:rsidRPr="008633BC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主な職務</w:t>
            </w:r>
            <w:r w:rsidR="006F19D3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1： </w:t>
            </w:r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ストレ</w:t>
            </w:r>
            <w:ins w:id="142" w:author="Ian Lai" w:date="2017-05-16T22:34:00Z">
              <w:r w:rsidR="00074C0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ー</w:t>
              </w:r>
            </w:ins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ジ</w:t>
            </w:r>
            <w:r w:rsidR="00F53AC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関連の</w:t>
            </w:r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プロジェクト</w:t>
            </w:r>
          </w:p>
          <w:p w14:paraId="42DBAD03" w14:textId="5B6DD454" w:rsidR="002D0C22" w:rsidRPr="008633BC" w:rsidRDefault="002D0C2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del w:id="143" w:author="Ian Lai" w:date="2017-05-16T22:32:00Z">
              <w:r w:rsidRPr="008633BC" w:rsidDel="00F5423E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既存</w:delText>
              </w:r>
              <w:r w:rsidR="001B25DD" w:rsidRPr="008633BC" w:rsidDel="00F5423E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の</w:delText>
              </w:r>
            </w:del>
            <w:r w:rsidR="001B25D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分散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ファイル</w:t>
            </w:r>
            <w:r w:rsidR="001B25D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システム、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RDBMS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と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NoSQL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の</w:t>
            </w:r>
            <w:r w:rsidR="001B25D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データベース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など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の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ソフトウェアシステムの</w:t>
            </w:r>
            <w:del w:id="144" w:author="Ian Lai" w:date="2017-05-16T22:35:00Z">
              <w:r w:rsidRPr="008633BC" w:rsidDel="00A93957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仕組みを</w:delText>
              </w:r>
            </w:del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調査</w:t>
            </w:r>
            <w:del w:id="145" w:author="Ian Lai" w:date="2017-05-16T22:32:00Z">
              <w:r w:rsidR="009616CD" w:rsidRPr="008633BC" w:rsidDel="00F5423E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する</w:delText>
              </w:r>
            </w:del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(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GFS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BigTable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MapReduce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、S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park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del w:id="146" w:author="MOST" w:date="2017-05-17T10:39:00Z">
              <w:r w:rsidR="009616CD" w:rsidRPr="008633BC" w:rsidDel="001F62A3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Tachyon</w:delText>
              </w:r>
            </w:del>
            <w:ins w:id="147" w:author="MOST" w:date="2017-05-17T10:39:00Z">
              <w:r w:rsidR="001F62A3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HDFS</w:t>
              </w:r>
            </w:ins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など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)</w:t>
            </w:r>
          </w:p>
          <w:p w14:paraId="00891FA4" w14:textId="46BEA20B" w:rsidR="008033F2" w:rsidRPr="008633BC" w:rsidRDefault="008033F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エミュレーターを用いて、次世代不揮発性メモリによる</w:t>
            </w:r>
            <w:ins w:id="148" w:author="Ian Lai" w:date="2017-05-16T22:32:00Z">
              <w:r w:rsidR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t>既存</w:t>
              </w:r>
            </w:ins>
            <w:del w:id="149" w:author="Ian Lai" w:date="2017-05-16T22:31:00Z">
              <w:r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現在の</w:delText>
              </w:r>
            </w:del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ソフトウェアシステム</w:t>
            </w:r>
            <w:ins w:id="150" w:author="Ian Lai" w:date="2017-05-16T22:31:00Z">
              <w:r w:rsidR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t>への</w:t>
              </w:r>
            </w:ins>
            <w:del w:id="151" w:author="Ian Lai" w:date="2017-05-16T22:31:00Z">
              <w:r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に</w:delText>
              </w:r>
            </w:del>
            <w:ins w:id="152" w:author="Ian Lai" w:date="2017-05-16T22:32:00Z">
              <w:r w:rsidR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t>影響の測定</w:t>
              </w:r>
            </w:ins>
            <w:del w:id="153" w:author="Ian Lai" w:date="2017-05-16T22:32:00Z">
              <w:r w:rsidR="00AA4FDA"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影響を測定する</w:delText>
              </w:r>
            </w:del>
          </w:p>
          <w:p w14:paraId="278F77FF" w14:textId="44397207" w:rsidR="001B25DD" w:rsidRPr="008633BC" w:rsidRDefault="000E1251" w:rsidP="001B25D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次世代不揮発性メモリ</w:t>
            </w:r>
            <w:del w:id="154" w:author="Ian Lai" w:date="2017-05-16T22:30:00Z">
              <w:r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に</w:delText>
              </w:r>
            </w:del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向</w:t>
            </w:r>
            <w:ins w:id="155" w:author="Ian Lai" w:date="2017-05-16T22:30:00Z">
              <w:r w:rsidR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t>け</w:t>
              </w:r>
            </w:ins>
            <w:del w:id="156" w:author="Ian Lai" w:date="2017-05-16T22:30:00Z">
              <w:r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き</w:delText>
              </w:r>
            </w:del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のデータベース</w:t>
            </w:r>
            <w:del w:id="157" w:author="Ian Lai" w:date="2017-05-16T22:30:00Z">
              <w:r w:rsidR="00AA4FDA"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の</w:delText>
              </w:r>
            </w:del>
            <w:r w:rsidR="00AA4FDA"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構造</w:t>
            </w:r>
            <w:r w:rsidR="00FC57A2"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をデザイン</w:t>
            </w:r>
            <w:del w:id="158" w:author="Ian Lai" w:date="2017-05-16T22:30:00Z">
              <w:r w:rsidR="00FC57A2" w:rsidRPr="008633BC" w:rsidDel="00F5423E">
                <w:rPr>
                  <w:rFonts w:ascii="ＭＳ Ｐ明朝" w:eastAsia="ＭＳ Ｐ明朝" w:hAnsi="ＭＳ Ｐ明朝" w:cs="Times New Roman" w:hint="eastAsia"/>
                  <w:bCs/>
                  <w:sz w:val="20"/>
                  <w:szCs w:val="20"/>
                  <w:shd w:val="clear" w:color="auto" w:fill="FFFFFF"/>
                </w:rPr>
                <w:delText>する</w:delText>
              </w:r>
            </w:del>
          </w:p>
          <w:p w14:paraId="45FB4BED" w14:textId="77777777" w:rsidR="00FC57A2" w:rsidRPr="008633BC" w:rsidRDefault="00FC57A2" w:rsidP="00FC57A2">
            <w:pPr>
              <w:spacing w:line="240" w:lineRule="atLeast"/>
              <w:ind w:left="720"/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549CA3B7" w14:textId="11D20722" w:rsidR="00A47570" w:rsidRPr="008633BC" w:rsidRDefault="00B02CD6" w:rsidP="00B02CD6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■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主な職務</w:t>
            </w:r>
            <w:r w:rsidR="006F19D3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2：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無線</w:t>
            </w:r>
            <w:r w:rsidR="00F53AC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関連の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プロジェクト</w:t>
            </w:r>
          </w:p>
          <w:p w14:paraId="1841991F" w14:textId="635EBB04" w:rsidR="00FC57A2" w:rsidRPr="008633BC" w:rsidRDefault="00FC57A2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del w:id="159" w:author="Ian Lai" w:date="2017-05-16T22:30:00Z">
              <w:r w:rsidRPr="008633BC" w:rsidDel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大量な</w:delText>
              </w:r>
            </w:del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メモリ</w:t>
            </w:r>
            <w:ins w:id="160" w:author="Ian Lai" w:date="2017-05-16T22:30:00Z">
              <w:r w:rsidR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キャッシュ</w:t>
              </w:r>
            </w:ins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に</w:t>
            </w:r>
            <w:r w:rsidR="00AA4FD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よ</w:t>
            </w:r>
            <w:ins w:id="161" w:author="Ian Lai" w:date="2017-05-16T22:30:00Z">
              <w:r w:rsidR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る</w:t>
              </w:r>
            </w:ins>
            <w:del w:id="162" w:author="Ian Lai" w:date="2017-05-16T22:30:00Z">
              <w:r w:rsidR="00AA4FDA" w:rsidRPr="008633BC" w:rsidDel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り</w:delText>
              </w:r>
            </w:del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無線ネットワーク</w:t>
            </w:r>
            <w:ins w:id="163" w:author="Ian Lai" w:date="2017-05-16T22:30:00Z">
              <w:r w:rsidR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の</w:t>
              </w:r>
            </w:ins>
            <w:del w:id="164" w:author="Ian Lai" w:date="2017-05-16T22:30:00Z">
              <w:r w:rsidRPr="008633BC" w:rsidDel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を</w:delText>
              </w:r>
            </w:del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加速</w:t>
            </w:r>
            <w:del w:id="165" w:author="Ian Lai" w:date="2017-05-16T22:30:00Z">
              <w:r w:rsidRPr="008633BC" w:rsidDel="00F5423E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する</w:delText>
              </w:r>
            </w:del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システムを</w:t>
            </w:r>
            <w:r w:rsidR="0048066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デザイン</w:t>
            </w:r>
            <w:del w:id="166" w:author="Ian Lai" w:date="2017-05-16T22:07:00Z">
              <w:r w:rsidRPr="008633BC" w:rsidDel="00471E80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する</w:delText>
              </w:r>
            </w:del>
            <w:r w:rsidR="0048066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　</w:t>
            </w:r>
          </w:p>
          <w:p w14:paraId="279BF47C" w14:textId="0199DC5F" w:rsidR="00C67681" w:rsidRPr="0078216D" w:rsidRDefault="00480666" w:rsidP="0078216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アルゴリズム</w:t>
            </w:r>
            <w:ins w:id="167" w:author="Ian Lai" w:date="2017-05-16T22:26:00Z">
              <w:r w:rsidR="0078216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を</w:t>
              </w:r>
            </w:ins>
            <w:del w:id="168" w:author="Ian Lai" w:date="2017-05-16T22:24:00Z">
              <w:r w:rsidR="00FC57A2" w:rsidRPr="0078216D" w:rsidDel="00D7685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を</w:delText>
              </w:r>
            </w:del>
            <w:r w:rsidR="00FC57A2"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改善</w:t>
            </w:r>
            <w:ins w:id="169" w:author="Ian Lai" w:date="2017-05-16T22:26:00Z">
              <w:r w:rsidR="0078216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し</w:t>
              </w:r>
            </w:ins>
            <w:del w:id="170" w:author="Ian Lai" w:date="2017-05-16T22:26:00Z">
              <w:r w:rsidR="00AA4FDA" w:rsidRPr="0078216D" w:rsidDel="0078216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、</w:delText>
              </w:r>
            </w:del>
            <w:r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プロトタイプ</w:t>
            </w:r>
            <w:ins w:id="171" w:author="Ian Lai" w:date="2017-05-16T22:26:00Z">
              <w:r w:rsidR="0078216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を</w:t>
              </w:r>
            </w:ins>
            <w:del w:id="172" w:author="Ian Lai" w:date="2017-05-16T22:24:00Z">
              <w:r w:rsidRPr="0078216D" w:rsidDel="00D7685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を</w:delText>
              </w:r>
            </w:del>
            <w:r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実現</w:t>
            </w:r>
            <w:r w:rsidR="00AA4FDA"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FC57A2"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実機</w:t>
            </w:r>
            <w:r w:rsidR="002E0104" w:rsidRPr="0078216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環境</w:t>
            </w:r>
            <w:ins w:id="173" w:author="Ian Lai" w:date="2017-05-16T22:26:00Z">
              <w:r w:rsidR="0078216D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を</w:t>
              </w:r>
            </w:ins>
            <w:del w:id="174" w:author="Ian Lai" w:date="2017-05-16T22:26:00Z">
              <w:r w:rsidR="002E0104" w:rsidRPr="0078216D" w:rsidDel="0078216D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を</w:delText>
              </w:r>
            </w:del>
            <w:r w:rsidR="002E0104" w:rsidRPr="0078216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構築</w:t>
            </w:r>
            <w:ins w:id="175" w:author="Ian Lai" w:date="2017-05-16T22:27:00Z">
              <w:r w:rsidR="0078216D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、</w:t>
              </w:r>
            </w:ins>
            <w:del w:id="176" w:author="Ian Lai" w:date="2017-05-16T22:11:00Z">
              <w:r w:rsidR="002E0104" w:rsidRPr="0078216D" w:rsidDel="00DE4455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、</w:delText>
              </w:r>
            </w:del>
            <w:r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実験</w:t>
            </w:r>
            <w:del w:id="177" w:author="Ian Lai" w:date="2017-05-16T22:07:00Z">
              <w:r w:rsidR="00FC57A2" w:rsidRPr="0078216D" w:rsidDel="00471E80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する</w:delText>
              </w:r>
            </w:del>
          </w:p>
          <w:p w14:paraId="24FEF1B2" w14:textId="08D063B0" w:rsidR="00D84802" w:rsidRPr="00D7685D" w:rsidRDefault="000E5DB3" w:rsidP="00D7685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ins w:id="178" w:author="Ian Lai" w:date="2017-05-16T22:19:00Z">
              <w:r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開発パートナーとなりうる</w:t>
              </w:r>
            </w:ins>
            <w:del w:id="179" w:author="Ian Lai" w:date="2017-05-16T22:15:00Z">
              <w:r w:rsidR="00AA4FDA" w:rsidRPr="008633BC" w:rsidDel="000E5DB3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他社</w:delText>
              </w:r>
            </w:del>
            <w:del w:id="180" w:author="Ian Lai" w:date="2017-05-16T22:12:00Z">
              <w:r w:rsidR="00AA4FDA" w:rsidRPr="008633BC" w:rsidDel="00DE4455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と</w:delText>
              </w:r>
            </w:del>
            <w:del w:id="181" w:author="Ian Lai" w:date="2017-05-16T22:15:00Z">
              <w:r w:rsidR="00AA4FDA" w:rsidRPr="008633BC" w:rsidDel="000E5DB3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海外の</w:delText>
              </w:r>
            </w:del>
            <w:del w:id="182" w:author="Ian Lai" w:date="2017-05-16T22:12:00Z">
              <w:r w:rsidR="00AA4FDA" w:rsidRPr="008633BC" w:rsidDel="00DE4455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大学で</w:delText>
              </w:r>
            </w:del>
            <w:del w:id="183" w:author="Ian Lai" w:date="2017-05-16T22:18:00Z">
              <w:r w:rsidR="00D84802" w:rsidRPr="008633BC" w:rsidDel="000E5DB3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開発</w:delText>
              </w:r>
            </w:del>
            <w:del w:id="184" w:author="Ian Lai" w:date="2017-05-16T22:15:00Z">
              <w:r w:rsidR="00D84802" w:rsidRPr="008633BC" w:rsidDel="000E5DB3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の</w:delText>
              </w:r>
            </w:del>
            <w:del w:id="185" w:author="Ian Lai" w:date="2017-05-16T22:18:00Z">
              <w:r w:rsidR="00FC57A2" w:rsidRPr="008633BC" w:rsidDel="000E5DB3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パートナー</w:delText>
              </w:r>
              <w:r w:rsidR="00D84802" w:rsidRPr="008633BC" w:rsidDel="000E5DB3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を</w:delText>
              </w:r>
            </w:del>
            <w:ins w:id="186" w:author="Ian Lai" w:date="2017-05-16T22:18:00Z">
              <w:r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企業</w:t>
              </w:r>
            </w:ins>
            <w:ins w:id="187" w:author="Ian Lai" w:date="2017-05-16T22:19:00Z">
              <w:r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や</w:t>
              </w:r>
            </w:ins>
            <w:ins w:id="188" w:author="Ian Lai" w:date="2017-05-16T22:16:00Z">
              <w:r w:rsidRPr="000E5DB3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海外の研究機関</w:t>
              </w:r>
            </w:ins>
            <w:ins w:id="189" w:author="Ian Lai" w:date="2017-05-16T22:22:00Z">
              <w:r w:rsidR="00D7685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の</w:t>
              </w:r>
              <w:r w:rsidR="00D7685D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t>中から</w:t>
              </w:r>
            </w:ins>
            <w:r w:rsidR="00FC57A2" w:rsidRP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探し</w:t>
            </w:r>
            <w:ins w:id="190" w:author="Ian Lai" w:date="2017-05-16T22:16:00Z">
              <w:r w:rsidRPr="00D7685D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t>出し</w:t>
              </w:r>
            </w:ins>
            <w:r w:rsidR="00AA4FDA" w:rsidRP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、</w:t>
            </w:r>
            <w:ins w:id="191" w:author="Ian Lai" w:date="2017-05-16T22:23:00Z">
              <w:r w:rsidR="00D7685D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t>連携</w:t>
              </w:r>
            </w:ins>
            <w:del w:id="192" w:author="Ian Lai" w:date="2017-05-16T22:20:00Z">
              <w:r w:rsidR="00AA4FDA" w:rsidRPr="00D7685D" w:rsidDel="000A2DEB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連携</w:delText>
              </w:r>
            </w:del>
            <w:del w:id="193" w:author="Ian Lai" w:date="2017-05-16T22:16:00Z">
              <w:r w:rsidR="00AA4FDA" w:rsidRPr="00D7685D" w:rsidDel="000E5DB3">
                <w:rPr>
                  <w:rFonts w:ascii="ＭＳ Ｐ明朝" w:eastAsia="ＭＳ Ｐ明朝" w:hAnsi="ＭＳ Ｐ明朝" w:hint="eastAsia"/>
                  <w:color w:val="000000" w:themeColor="text1"/>
                  <w:sz w:val="20"/>
                  <w:szCs w:val="20"/>
                </w:rPr>
                <w:delText>する</w:delText>
              </w:r>
            </w:del>
            <w:r w:rsidR="00AA4FDA" w:rsidRPr="00D7685D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(</w:t>
            </w:r>
            <w:r w:rsidR="00AA4FDA" w:rsidRPr="00D7685D">
              <w:rPr>
                <w:rFonts w:ascii="ＭＳ Ｐ明朝" w:eastAsia="ＭＳ Ｐ明朝" w:hAnsi="ＭＳ Ｐ明朝" w:hint="eastAsia"/>
                <w:sz w:val="20"/>
                <w:szCs w:val="20"/>
              </w:rPr>
              <w:t>シンガポール、</w:t>
            </w:r>
            <w:r w:rsidR="00FC57A2" w:rsidRPr="00D7685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アメリカ</w:t>
            </w:r>
            <w:r w:rsidR="00AA4FDA" w:rsidRPr="00D7685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)</w:t>
            </w:r>
            <w:r w:rsidR="00AA4FDA" w:rsidRP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38AF96D" w14:textId="30678FC6" w:rsidR="00AA4FDA" w:rsidRPr="008633BC" w:rsidRDefault="00AA4FDA" w:rsidP="00AA4FDA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商用化</w:t>
            </w:r>
            <w:ins w:id="194" w:author="Ian Lai" w:date="2017-05-16T22:07:00Z">
              <w:r w:rsidR="002A6102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に向け</w:t>
              </w:r>
            </w:ins>
            <w:del w:id="195" w:author="Ian Lai" w:date="2017-05-16T22:07:00Z">
              <w:r w:rsidRPr="008633BC" w:rsidDel="002A6102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するため</w:delText>
              </w:r>
            </w:del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社内</w:t>
            </w:r>
            <w:ins w:id="196" w:author="Ian Lai" w:date="2017-05-16T22:08:00Z">
              <w:r w:rsidR="002A6102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外</w:t>
              </w:r>
            </w:ins>
            <w:del w:id="197" w:author="Ian Lai" w:date="2017-05-16T22:08:00Z">
              <w:r w:rsidR="00FC57A2" w:rsidRPr="008633BC" w:rsidDel="002A6102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と社外</w:delText>
              </w:r>
            </w:del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への</w:t>
            </w:r>
            <w:r w:rsidR="00D8480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コラボ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案を提出し、連携</w:t>
            </w:r>
            <w:r w:rsidR="002E0104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先</w:t>
            </w:r>
            <w:ins w:id="198" w:author="Ian Lai" w:date="2017-05-17T02:25:00Z">
              <w:r w:rsidR="003D5B84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の選出</w:t>
              </w:r>
            </w:ins>
            <w:del w:id="199" w:author="Ian Lai" w:date="2017-05-17T02:25:00Z">
              <w:r w:rsidR="002E0104" w:rsidRPr="008633BC" w:rsidDel="003D5B84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を</w:delText>
              </w:r>
              <w:r w:rsidR="002E0104" w:rsidRPr="00EB5EEB" w:rsidDel="003D5B84">
                <w:rPr>
                  <w:rFonts w:ascii="ＭＳ Ｐ明朝" w:eastAsia="ＭＳ Ｐ明朝" w:hAnsi="ＭＳ Ｐ明朝" w:cs="SimSun" w:hint="eastAsia"/>
                  <w:sz w:val="20"/>
                  <w:szCs w:val="20"/>
                  <w:highlight w:val="yellow"/>
                  <w:rPrChange w:id="200" w:author="Ian Lai" w:date="2017-05-16T22:10:00Z">
                    <w:rPr>
                      <w:rFonts w:ascii="ＭＳ Ｐ明朝" w:eastAsia="ＭＳ Ｐ明朝" w:hAnsi="ＭＳ Ｐ明朝" w:cs="SimSun" w:hint="eastAsia"/>
                      <w:sz w:val="20"/>
                      <w:szCs w:val="20"/>
                    </w:rPr>
                  </w:rPrChange>
                </w:rPr>
                <w:delText>探す</w:delText>
              </w:r>
            </w:del>
          </w:p>
          <w:p w14:paraId="658FBA8A" w14:textId="4FA7C03C" w:rsidR="00101226" w:rsidRPr="008633BC" w:rsidRDefault="002E50DD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ins w:id="201" w:author="Ian Lai" w:date="2017-05-17T02:27:00Z">
              <w:r w:rsidRPr="00D7685D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アメリカ</w:t>
              </w:r>
            </w:ins>
            <w:del w:id="202" w:author="Ian Lai" w:date="2017-05-17T02:27:00Z">
              <w:r w:rsidR="00A47570" w:rsidRPr="008633BC" w:rsidDel="002E50DD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米国</w:delText>
              </w:r>
            </w:del>
            <w:r w:rsidR="00A47570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からの</w:t>
            </w:r>
            <w:del w:id="203" w:author="Ian Lai" w:date="2017-05-17T02:26:00Z">
              <w:r w:rsidR="00A47570" w:rsidRPr="008633BC" w:rsidDel="00034C4F">
                <w:rPr>
                  <w:rFonts w:ascii="ＭＳ Ｐ明朝" w:eastAsia="ＭＳ Ｐ明朝" w:hAnsi="ＭＳ Ｐ明朝"/>
                  <w:sz w:val="20"/>
                  <w:szCs w:val="20"/>
                </w:rPr>
                <w:delText>Intern</w:delText>
              </w:r>
            </w:del>
            <w:ins w:id="204" w:author="Ian Lai" w:date="2017-05-17T02:26:00Z">
              <w:r w:rsidR="00034C4F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インターン</w:t>
              </w:r>
            </w:ins>
            <w:r w:rsidR="00A47570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生のメンターを担当</w:t>
            </w:r>
            <w:del w:id="205" w:author="Ian Lai" w:date="2017-05-16T22:07:00Z">
              <w:r w:rsidR="00AA4FDA" w:rsidRPr="008633BC" w:rsidDel="00471E80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する</w:delText>
              </w:r>
            </w:del>
          </w:p>
          <w:p w14:paraId="55F42835" w14:textId="77777777" w:rsidR="009616CD" w:rsidRPr="008633BC" w:rsidRDefault="009616CD" w:rsidP="009616CD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12B75E8F" w14:textId="77777777" w:rsidR="00D84802" w:rsidRPr="008633BC" w:rsidRDefault="0005430B" w:rsidP="0005430B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■ </w:t>
            </w:r>
            <w:r w:rsidR="00F24635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実績</w:t>
            </w:r>
          </w:p>
          <w:p w14:paraId="1FB35D9B" w14:textId="7DBD144C" w:rsidR="009616CD" w:rsidRPr="008633BC" w:rsidRDefault="00025786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ins w:id="206" w:author="Ian Lai" w:date="2017-05-16T21:57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無線</w:t>
              </w:r>
            </w:ins>
            <w:ins w:id="207" w:author="Ian Lai" w:date="2017-05-16T21:58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関係の</w:t>
              </w:r>
            </w:ins>
            <w:r w:rsidR="00A468E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特許を作成</w:t>
            </w:r>
            <w:del w:id="208" w:author="Ian Lai" w:date="2017-05-16T21:59:00Z">
              <w:r w:rsidR="00A468EA" w:rsidRPr="008633BC" w:rsidDel="00025786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し</w:delText>
              </w:r>
            </w:del>
            <w:r w:rsidR="00A468E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、</w:t>
            </w:r>
            <w:ins w:id="209" w:author="Ian Lai" w:date="2017-05-17T02:27:00Z">
              <w:r w:rsidR="002E50DD" w:rsidRPr="002E50DD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米国特許商標局</w:t>
              </w:r>
            </w:ins>
            <w:ins w:id="210" w:author="Ian Lai" w:date="2017-05-16T21:57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へ</w:t>
              </w:r>
            </w:ins>
            <w:r w:rsidR="009616CD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出願</w:t>
            </w:r>
            <w:ins w:id="211" w:author="Ian Lai" w:date="2017-05-16T22:02:00Z">
              <w:r w:rsidR="00AB5614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（審査中）</w:t>
              </w:r>
            </w:ins>
            <w:del w:id="212" w:author="Ian Lai" w:date="2017-05-16T21:59:00Z">
              <w:r w:rsidR="00FC57A2" w:rsidRPr="008633BC" w:rsidDel="00025786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した</w:delText>
              </w:r>
            </w:del>
            <w:del w:id="213" w:author="Ian Lai" w:date="2017-05-16T21:56:00Z">
              <w:r w:rsidR="008033F2" w:rsidRPr="008633BC" w:rsidDel="00025786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。</w:delText>
              </w:r>
            </w:del>
          </w:p>
          <w:p w14:paraId="3F1ACBFD" w14:textId="5D6EF213" w:rsidR="00D84802" w:rsidRPr="008633BC" w:rsidRDefault="00471E80" w:rsidP="00D84802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ins w:id="214" w:author="Ian Lai" w:date="2017-05-16T22:05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執筆した</w:t>
              </w:r>
            </w:ins>
            <w:r w:rsidR="009616CD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論文</w:t>
            </w:r>
            <w:ins w:id="215" w:author="Ian Lai" w:date="2017-05-16T22:05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が通過</w:t>
              </w:r>
            </w:ins>
            <w:del w:id="216" w:author="Ian Lai" w:date="2017-05-16T22:05:00Z">
              <w:r w:rsidR="00FC57A2" w:rsidRPr="008633BC" w:rsidDel="00471E80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を投稿し</w:delText>
              </w:r>
            </w:del>
            <w:r w:rsidR="00FC57A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、ラスベガス</w:t>
            </w:r>
            <w:ins w:id="217" w:author="Ian Lai" w:date="2017-05-16T22:06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で</w:t>
              </w:r>
            </w:ins>
            <w:ins w:id="218" w:author="Ian Lai" w:date="2017-05-16T22:05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行われた国際会議</w:t>
              </w:r>
            </w:ins>
            <w:del w:id="219" w:author="Ian Lai" w:date="2017-05-16T22:05:00Z">
              <w:r w:rsidR="00FC57A2" w:rsidRPr="008633BC" w:rsidDel="00471E80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で</w:delText>
              </w:r>
              <w:r w:rsidR="00DD0768" w:rsidRPr="008633BC" w:rsidDel="00471E80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行った</w:delText>
              </w:r>
            </w:del>
            <w:r w:rsidR="00FC57A2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CCNC</w:t>
            </w:r>
            <w:r w:rsidR="00A468EA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 xml:space="preserve"> </w:t>
            </w:r>
            <w:r w:rsidR="00A468E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2017</w:t>
            </w:r>
            <w:ins w:id="220" w:author="Ian Lai" w:date="2017-05-16T22:06:00Z">
              <w:r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t>にて</w:t>
              </w:r>
            </w:ins>
            <w:del w:id="221" w:author="Ian Lai" w:date="2017-05-16T22:06:00Z">
              <w:r w:rsidR="00FC57A2" w:rsidRPr="008633BC" w:rsidDel="00471E80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で</w:delText>
              </w:r>
            </w:del>
            <w:r w:rsidR="00FC57A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発表</w:t>
            </w:r>
            <w:del w:id="222" w:author="Ian Lai" w:date="2017-05-16T22:06:00Z">
              <w:r w:rsidR="00FC57A2" w:rsidRPr="008633BC" w:rsidDel="00471E80">
                <w:rPr>
                  <w:rFonts w:ascii="ＭＳ Ｐ明朝" w:eastAsia="ＭＳ Ｐ明朝" w:hAnsi="ＭＳ Ｐ明朝" w:cs="SimSun" w:hint="eastAsia"/>
                  <w:sz w:val="20"/>
                  <w:szCs w:val="20"/>
                </w:rPr>
                <w:delText>した</w:delText>
              </w:r>
            </w:del>
          </w:p>
          <w:p w14:paraId="02108A19" w14:textId="271A1EE2" w:rsidR="00EF79FE" w:rsidRPr="008633BC" w:rsidRDefault="00DD0768" w:rsidP="00101226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英語プレゼンテーション練習会を</w:t>
            </w:r>
            <w:ins w:id="223" w:author="Ian Lai" w:date="2017-05-16T21:58:00Z">
              <w:r w:rsidR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自ら</w:t>
              </w:r>
            </w:ins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提案</w:t>
            </w:r>
            <w:del w:id="224" w:author="Ian Lai" w:date="2017-05-16T21:59:00Z">
              <w:r w:rsidRPr="008633BC" w:rsidDel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して</w:delText>
              </w:r>
            </w:del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、部内で</w:t>
            </w:r>
            <w:ins w:id="225" w:author="Ian Lai" w:date="2017-05-16T21:59:00Z">
              <w:r w:rsidR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定期的</w:t>
              </w:r>
            </w:ins>
            <w:del w:id="226" w:author="Ian Lai" w:date="2017-05-16T21:59:00Z">
              <w:r w:rsidRPr="008633BC" w:rsidDel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定時的</w:delText>
              </w:r>
            </w:del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に</w:t>
            </w:r>
            <w:del w:id="227" w:author="Ian Lai" w:date="2017-05-16T21:59:00Z">
              <w:r w:rsidR="00B54756" w:rsidRPr="008633BC" w:rsidDel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delText>催していた</w:delText>
              </w:r>
            </w:del>
            <w:ins w:id="228" w:author="Ian Lai" w:date="2017-05-16T21:59:00Z">
              <w:r w:rsidR="00025786">
                <w:rPr>
                  <w:rFonts w:ascii="ＭＳ Ｐ明朝" w:eastAsia="ＭＳ Ｐ明朝" w:hAnsi="ＭＳ Ｐ明朝" w:hint="eastAsia"/>
                  <w:sz w:val="20"/>
                  <w:szCs w:val="20"/>
                </w:rPr>
                <w:t>開催</w:t>
              </w:r>
            </w:ins>
          </w:p>
        </w:tc>
      </w:tr>
      <w:tr w:rsidR="0075081F" w:rsidRPr="00AE2AC0" w14:paraId="03B6F362" w14:textId="77777777" w:rsidTr="003B4411">
        <w:trPr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tbl>
            <w:tblPr>
              <w:tblW w:w="1056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101226" w:rsidRPr="008633BC" w14:paraId="49E18A62" w14:textId="77777777" w:rsidTr="00101226">
              <w:trPr>
                <w:jc w:val="center"/>
              </w:trPr>
              <w:tc>
                <w:tcPr>
                  <w:tcW w:w="10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E1C9439" w14:textId="77777777" w:rsidR="00D52C75" w:rsidRPr="008633BC" w:rsidRDefault="00D52C75" w:rsidP="003C70A6">
                  <w:pPr>
                    <w:spacing w:line="276" w:lineRule="auto"/>
                    <w:rPr>
                      <w:rFonts w:ascii="ＭＳ Ｐ明朝" w:eastAsia="ＭＳ Ｐ明朝" w:hAnsi="ＭＳ Ｐ明朝" w:cs="ＭＳ 明朝"/>
                      <w:b/>
                      <w:sz w:val="20"/>
                      <w:szCs w:val="20"/>
                    </w:rPr>
                  </w:pPr>
                </w:p>
                <w:p w14:paraId="56E05E0A" w14:textId="77777777" w:rsidR="003C70A6" w:rsidRPr="008633BC" w:rsidRDefault="003C70A6" w:rsidP="003C70A6">
                  <w:pPr>
                    <w:spacing w:line="276" w:lineRule="auto"/>
                    <w:rPr>
                      <w:rFonts w:ascii="ＭＳ Ｐ明朝" w:eastAsia="ＭＳ Ｐ明朝" w:hAnsi="ＭＳ Ｐ明朝"/>
                      <w:color w:val="FF0000"/>
                      <w:sz w:val="20"/>
                      <w:szCs w:val="20"/>
                    </w:rPr>
                  </w:pPr>
                </w:p>
                <w:p w14:paraId="396F37E8" w14:textId="77777777" w:rsidR="007341AB" w:rsidRPr="008633BC" w:rsidRDefault="007341AB" w:rsidP="003C70A6">
                  <w:pPr>
                    <w:widowControl/>
                    <w:numPr>
                      <w:ilvl w:val="0"/>
                      <w:numId w:val="13"/>
                    </w:numPr>
                    <w:autoSpaceDE/>
                    <w:autoSpaceDN/>
                    <w:adjustRightInd/>
                    <w:spacing w:line="276" w:lineRule="auto"/>
                    <w:ind w:left="284" w:firstLine="0"/>
                    <w:textAlignment w:val="baseline"/>
                    <w:rPr>
                      <w:rFonts w:ascii="ＭＳ Ｐ明朝" w:eastAsia="ＭＳ Ｐ明朝" w:hAnsi="ＭＳ Ｐ明朝" w:cs="SimSun"/>
                      <w:sz w:val="20"/>
                      <w:szCs w:val="20"/>
                      <w:u w:val="thick"/>
                    </w:rPr>
                  </w:pP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2012年11月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–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  <w:lang w:eastAsia="zh-TW"/>
                    </w:rPr>
                    <w:t>2013年10月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  <w:lang w:eastAsia="zh-TW"/>
                    </w:rPr>
                    <w:t xml:space="preserve">：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ASUSTeK Computer Inc. (</w:t>
                  </w:r>
                  <w:r w:rsidRPr="008633BC">
                    <w:rPr>
                      <w:rFonts w:ascii="ＭＳ Ｐ明朝" w:eastAsia="ＭＳ Ｐ明朝" w:hAnsi="ＭＳ Ｐ明朝" w:cs="SimSun"/>
                      <w:sz w:val="20"/>
                      <w:szCs w:val="20"/>
                      <w:u w:val="thick"/>
                    </w:rPr>
                    <w:t>台湾)</w:t>
                  </w:r>
                </w:p>
                <w:p w14:paraId="7AC09A04" w14:textId="77777777" w:rsidR="00101226" w:rsidRPr="008633BC" w:rsidRDefault="007341AB" w:rsidP="003C70A6">
                  <w:pPr>
                    <w:spacing w:line="276" w:lineRule="auto"/>
                    <w:ind w:firstLineChars="300" w:firstLine="600"/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</w:pP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　事業内容：</w:t>
                  </w:r>
                  <w:r w:rsidR="00F5788F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電気機器　　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従業員数：</w:t>
                  </w:r>
                  <w:r w:rsidR="00AE160C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7</w:t>
                  </w:r>
                  <w:r w:rsidR="00AE160C" w:rsidRPr="008633BC"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  <w:t>,</w:t>
                  </w:r>
                  <w:r w:rsidR="00AE160C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274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名　 　資本金：</w:t>
                  </w:r>
                  <w:r w:rsidR="00727785" w:rsidRPr="008633BC"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  <w:t>2</w:t>
                  </w:r>
                  <w:r w:rsidR="00727785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8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0億円　　　売上高：</w:t>
                  </w:r>
                  <w:r w:rsidR="00EB0B21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1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兆</w:t>
                  </w:r>
                  <w:r w:rsidR="009E6EAD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5997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億円（2016年）　　</w:t>
                  </w:r>
                </w:p>
              </w:tc>
            </w:tr>
          </w:tbl>
          <w:p w14:paraId="6C86A00D" w14:textId="77777777" w:rsidR="0075081F" w:rsidRPr="008633BC" w:rsidRDefault="0075081F" w:rsidP="003C70A6">
            <w:pPr>
              <w:spacing w:line="276" w:lineRule="auto"/>
              <w:ind w:firstLineChars="300" w:firstLine="600"/>
              <w:rPr>
                <w:rFonts w:ascii="ＭＳ Ｐ明朝" w:eastAsia="ＭＳ Ｐ明朝" w:hAnsi="ＭＳ Ｐ明朝" w:cs="Times New Roman"/>
                <w:sz w:val="20"/>
                <w:szCs w:val="20"/>
                <w:lang w:eastAsia="zh-TW"/>
              </w:rPr>
            </w:pPr>
          </w:p>
        </w:tc>
      </w:tr>
      <w:tr w:rsidR="0075081F" w:rsidRPr="00AE2AC0" w14:paraId="14EDB0A6" w14:textId="77777777" w:rsidTr="00345B60">
        <w:trPr>
          <w:jc w:val="center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CA3B65E" w14:textId="3DD5C716" w:rsidR="0075081F" w:rsidRPr="008633BC" w:rsidRDefault="00CE13FD" w:rsidP="000067F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期　間</w:t>
            </w:r>
          </w:p>
        </w:tc>
        <w:tc>
          <w:tcPr>
            <w:tcW w:w="8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7FDBA" w14:textId="77777777" w:rsidR="0075081F" w:rsidRPr="008633BC" w:rsidRDefault="0075081F" w:rsidP="000067F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職務内容</w:t>
            </w:r>
          </w:p>
        </w:tc>
      </w:tr>
      <w:tr w:rsidR="0075081F" w:rsidRPr="00AE2AC0" w14:paraId="236050F5" w14:textId="77777777" w:rsidTr="003B4411">
        <w:trPr>
          <w:jc w:val="center"/>
        </w:trPr>
        <w:tc>
          <w:tcPr>
            <w:tcW w:w="17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7D9E8F3E" w14:textId="77777777" w:rsidR="00A47491" w:rsidRPr="008633BC" w:rsidRDefault="00A47491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46EA2D8B" w14:textId="77777777" w:rsidR="00101226" w:rsidRPr="008633BC" w:rsidRDefault="00A47570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2013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10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  <w:p w14:paraId="20E1F641" w14:textId="77777777" w:rsidR="00101226" w:rsidRPr="008633BC" w:rsidRDefault="00A47491" w:rsidP="00A47491">
            <w:pPr>
              <w:jc w:val="center"/>
              <w:rPr>
                <w:rFonts w:ascii="ＭＳ Ｐ明朝" w:eastAsia="ＭＳ Ｐ明朝" w:hAnsi="ＭＳ Ｐ明朝" w:cs="MS-PMincho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DACA79" wp14:editId="0E964A8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450850" cy="28003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D3BC3E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1DE98259" w14:textId="77777777" w:rsidR="00A47491" w:rsidRDefault="00A47491" w:rsidP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2DACA79" id="Text Box 2" o:spid="_x0000_s1028" type="#_x0000_t202" style="position:absolute;left:0;text-align:left;margin-left:20.25pt;margin-top:2.15pt;width:35.5pt;height:22.0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" filled="f" stroked="f">
                      <v:textbox style="layout-flow:vertical-ideographic">
                        <w:txbxContent>
                          <w:p w14:paraId="68D3BC3E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1DE98259" w14:textId="77777777" w:rsidR="00A47491" w:rsidRDefault="00A47491" w:rsidP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B0DD67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772A7E53" w14:textId="77777777" w:rsidR="0075081F" w:rsidRPr="008633BC" w:rsidRDefault="00A47570" w:rsidP="00A47491">
            <w:pPr>
              <w:spacing w:line="240" w:lineRule="atLeast"/>
              <w:ind w:firstLineChars="50" w:firstLine="100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2012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11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  <w:p w14:paraId="343D220D" w14:textId="77777777" w:rsidR="00A47491" w:rsidRPr="008633BC" w:rsidRDefault="00A47491" w:rsidP="00A47491">
            <w:pPr>
              <w:spacing w:line="240" w:lineRule="atLeast"/>
              <w:ind w:firstLineChars="50" w:firstLine="100"/>
              <w:jc w:val="center"/>
              <w:rPr>
                <w:rFonts w:ascii="ＭＳ Ｐ明朝" w:eastAsia="ＭＳ Ｐ明朝" w:hAnsi="ＭＳ Ｐ明朝" w:cs="ＭＳ 明朝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single" w:sz="8" w:space="0" w:color="000000"/>
              <w:left w:val="nil"/>
              <w:bottom w:val="dotted" w:sz="4" w:space="0" w:color="000000"/>
              <w:right w:val="single" w:sz="8" w:space="0" w:color="000000"/>
            </w:tcBorders>
            <w:shd w:val="clear" w:color="auto" w:fill="FFFFFF"/>
          </w:tcPr>
          <w:p w14:paraId="285015C8" w14:textId="77777777" w:rsidR="0075081F" w:rsidRPr="008633BC" w:rsidRDefault="00A47570" w:rsidP="00345B60">
            <w:pPr>
              <w:spacing w:line="240" w:lineRule="atLeast"/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  <w:t>Android Software Team (AMAX)</w:t>
            </w:r>
          </w:p>
        </w:tc>
      </w:tr>
      <w:tr w:rsidR="0075081F" w:rsidRPr="00AE2AC0" w14:paraId="0EB27885" w14:textId="77777777" w:rsidTr="003B4411">
        <w:trPr>
          <w:trHeight w:val="1250"/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410E7C6E" w14:textId="77777777" w:rsidR="0075081F" w:rsidRPr="008633BC" w:rsidRDefault="0075081F" w:rsidP="000067F1">
            <w:p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C84EFE" w14:textId="77777777" w:rsidR="00101226" w:rsidRPr="008633BC" w:rsidRDefault="0005430B" w:rsidP="0005430B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■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主な職務</w:t>
            </w:r>
          </w:p>
          <w:p w14:paraId="3D156B3E" w14:textId="55F0AAA7" w:rsidR="0071200A" w:rsidRPr="008633BC" w:rsidRDefault="007323F3" w:rsidP="0071200A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スマートフォンとタブレット</w:t>
            </w:r>
            <w:r w:rsidR="0071200A" w:rsidRPr="008633BC">
              <w:rPr>
                <w:rFonts w:ascii="ＭＳ Ｐ明朝" w:eastAsia="ＭＳ Ｐ明朝" w:hAnsi="ＭＳ Ｐ明朝" w:cs="SimSun" w:hint="eastAsia"/>
                <w:sz w:val="20"/>
                <w:szCs w:val="21"/>
              </w:rPr>
              <w:t>の</w:t>
            </w:r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Androidの</w:t>
            </w:r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  <w:t>ブラウザと無線セッテ</w:t>
            </w:r>
            <w:ins w:id="229" w:author="Ian Lai" w:date="2017-05-16T23:26:00Z">
              <w:r w:rsidR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0"/>
                </w:rPr>
                <w:t>ィ</w:t>
              </w:r>
            </w:ins>
            <w:del w:id="230" w:author="Ian Lai" w:date="2017-05-16T23:26:00Z">
              <w:r w:rsidR="0071200A"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0"/>
                </w:rPr>
                <w:delText>イ</w:delText>
              </w:r>
            </w:del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  <w:t>ング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を担当</w:t>
            </w:r>
            <w:del w:id="231" w:author="Ian Lai" w:date="2017-05-16T23:26:00Z">
              <w:r w:rsidR="002E0104"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delText>する</w:delText>
              </w:r>
            </w:del>
          </w:p>
          <w:p w14:paraId="7F7EAC39" w14:textId="7488E263" w:rsidR="0071200A" w:rsidRPr="008633BC" w:rsidRDefault="0071200A" w:rsidP="0005430B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デザイン部門</w:t>
            </w:r>
            <w:r w:rsidR="002B21ED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、</w:t>
            </w: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プランニング部門</w:t>
            </w:r>
            <w:r w:rsidR="002B21ED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と</w:t>
            </w:r>
            <w:ins w:id="232" w:author="Ian Lai" w:date="2017-05-16T23:26:00Z">
              <w:r w:rsidR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t>議論</w:t>
              </w:r>
            </w:ins>
            <w:del w:id="233" w:author="Ian Lai" w:date="2017-05-16T23:26:00Z">
              <w:r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delText>会話</w:delText>
              </w:r>
            </w:del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し、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新機能を設計</w:t>
            </w:r>
            <w:del w:id="234" w:author="Ian Lai" w:date="2017-05-16T23:26:00Z">
              <w:r w:rsidR="002B21ED"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delText>する</w:delText>
              </w:r>
            </w:del>
          </w:p>
          <w:p w14:paraId="5D482F50" w14:textId="0B61D4C1" w:rsidR="002E0104" w:rsidRPr="008633BC" w:rsidRDefault="002B21ED" w:rsidP="0005430B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新機能の</w:t>
            </w:r>
            <w:r w:rsidR="007323F3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実装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、</w:t>
            </w:r>
            <w:r w:rsidR="007323F3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テスト、</w:t>
            </w:r>
            <w:r w:rsidR="007323F3"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デバッグ</w:t>
            </w:r>
            <w:r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、デプロイ</w:t>
            </w:r>
            <w:del w:id="235" w:author="Ian Lai" w:date="2017-05-16T23:26:00Z">
              <w:r w:rsidRPr="008633BC" w:rsidDel="001E4492">
                <w:rPr>
                  <w:rFonts w:ascii="ＭＳ Ｐ明朝" w:eastAsia="ＭＳ Ｐ明朝" w:hAnsi="ＭＳ Ｐ明朝" w:cs="Times New Roman" w:hint="eastAsia"/>
                  <w:sz w:val="20"/>
                  <w:szCs w:val="21"/>
                </w:rPr>
                <w:delText>する</w:delText>
              </w:r>
            </w:del>
          </w:p>
          <w:p w14:paraId="51A3A9B5" w14:textId="4F286A2C" w:rsidR="0071200A" w:rsidRPr="008633BC" w:rsidRDefault="002B21ED" w:rsidP="006B312A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新機能を</w:t>
            </w:r>
            <w:r w:rsidR="006B312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旧バージョンのシステムに</w:t>
            </w:r>
            <w:r w:rsidR="002B2FA8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ポーティング</w:t>
            </w:r>
            <w:r w:rsidR="006B312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し、メ</w:t>
            </w:r>
            <w:del w:id="236" w:author="Ian Lai" w:date="2017-05-16T23:27:00Z">
              <w:r w:rsidR="006B312A"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delText>イ</w:delText>
              </w:r>
            </w:del>
            <w:r w:rsidR="006B312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ンテナンス</w:t>
            </w:r>
            <w:ins w:id="237" w:author="Ian Lai" w:date="2017-05-16T23:27:00Z">
              <w:r w:rsidR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t>を担当</w:t>
              </w:r>
            </w:ins>
            <w:del w:id="238" w:author="Ian Lai" w:date="2017-05-16T23:27:00Z">
              <w:r w:rsidR="006B312A" w:rsidRPr="008633BC" w:rsidDel="001E4492">
                <w:rPr>
                  <w:rFonts w:ascii="ＭＳ Ｐ明朝" w:eastAsia="ＭＳ Ｐ明朝" w:hAnsi="ＭＳ Ｐ明朝" w:cs="Times New Roman" w:hint="eastAsia"/>
                  <w:color w:val="000000" w:themeColor="text1"/>
                  <w:sz w:val="20"/>
                  <w:szCs w:val="21"/>
                </w:rPr>
                <w:delText>する</w:delText>
              </w:r>
            </w:del>
          </w:p>
        </w:tc>
      </w:tr>
    </w:tbl>
    <w:p w14:paraId="6FC65224" w14:textId="77777777" w:rsidR="00CB1F22" w:rsidRDefault="00CB1F22">
      <w:pPr>
        <w:rPr>
          <w:rFonts w:ascii="MS UI Gothic" w:eastAsia="MS UI Gothic" w:hAnsi="MS UI Gothic" w:cs="Times New Roman"/>
          <w:sz w:val="20"/>
          <w:szCs w:val="20"/>
        </w:rPr>
      </w:pPr>
    </w:p>
    <w:p w14:paraId="264A2864" w14:textId="77777777" w:rsidR="00B07A6D" w:rsidRPr="00AE2AC0" w:rsidRDefault="00CB1F22">
      <w:pPr>
        <w:rPr>
          <w:rFonts w:ascii="MS UI Gothic" w:eastAsia="MS UI Gothic" w:hAnsi="MS UI Gothic" w:cs="Times New Roman"/>
          <w:sz w:val="20"/>
          <w:szCs w:val="20"/>
        </w:rPr>
      </w:pPr>
      <w:r>
        <w:rPr>
          <w:rFonts w:ascii="MS UI Gothic" w:eastAsia="MS UI Gothic" w:hAnsi="MS UI Gothic" w:cs="Times New Roman"/>
          <w:sz w:val="20"/>
          <w:szCs w:val="20"/>
        </w:rPr>
        <w:br w:type="page"/>
      </w:r>
    </w:p>
    <w:p w14:paraId="10965A0D" w14:textId="3A295CE3" w:rsidR="003C70A6" w:rsidRPr="00E9700B" w:rsidRDefault="00850397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lastRenderedPageBreak/>
        <w:t>学歴</w:t>
      </w:r>
    </w:p>
    <w:tbl>
      <w:tblPr>
        <w:tblStyle w:val="11"/>
        <w:tblW w:w="99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7972"/>
        <w:gridCol w:w="1984"/>
      </w:tblGrid>
      <w:tr w:rsidR="003C70A6" w:rsidRPr="00E64E6B" w14:paraId="6BBC7426" w14:textId="77777777" w:rsidTr="00E64E6B">
        <w:trPr>
          <w:trHeight w:val="415"/>
        </w:trPr>
        <w:tc>
          <w:tcPr>
            <w:tcW w:w="7972" w:type="dxa"/>
          </w:tcPr>
          <w:p w14:paraId="3CD28317" w14:textId="77777777" w:rsidR="003C70A6" w:rsidRPr="00E76CD5" w:rsidRDefault="003C70A6" w:rsidP="00016D9B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台湾大学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(National Taiwan University)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 xml:space="preserve">, 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台湾　</w:t>
            </w:r>
          </w:p>
          <w:p w14:paraId="6FA5C988" w14:textId="0FC182CF" w:rsidR="00E64E6B" w:rsidRPr="00E76CD5" w:rsidRDefault="00E64E6B" w:rsidP="00E64E6B">
            <w:pPr>
              <w:pStyle w:val="a8"/>
              <w:spacing w:line="320" w:lineRule="exact"/>
              <w:ind w:leftChars="0" w:left="347" w:right="-27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Graduate Institute of Electrical Engineering (</w:t>
            </w:r>
            <w:r w:rsidRPr="00E76CD5">
              <w:rPr>
                <w:rFonts w:ascii="ＭＳ Ｐ明朝" w:eastAsia="ＭＳ Ｐ明朝" w:hAnsi="ＭＳ Ｐ明朝" w:cs="Microsoft New Tai Lue"/>
                <w:sz w:val="22"/>
                <w:lang w:eastAsia="zh-TW"/>
              </w:rPr>
              <w:t xml:space="preserve">電機工程研究所) </w:t>
            </w: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工学修士</w:t>
            </w:r>
          </w:p>
        </w:tc>
        <w:tc>
          <w:tcPr>
            <w:tcW w:w="1984" w:type="dxa"/>
          </w:tcPr>
          <w:p w14:paraId="463148A3" w14:textId="336A677B" w:rsidR="003C70A6" w:rsidRPr="003D5B84" w:rsidRDefault="00850397" w:rsidP="00016D9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0"/>
                <w:rPrChange w:id="239" w:author="Ian Lai" w:date="2017-05-17T02:24:00Z">
                  <w:rPr>
                    <w:rFonts w:ascii="ＭＳ Ｐ明朝" w:eastAsia="ＭＳ Ｐ明朝" w:hAnsi="ＭＳ Ｐ明朝" w:cs="Microsoft New Tai Lue"/>
                    <w:b/>
                    <w:sz w:val="22"/>
                  </w:rPr>
                </w:rPrChange>
              </w:rPr>
            </w:pPr>
            <w:r w:rsidRPr="003D5B84">
              <w:rPr>
                <w:rFonts w:ascii="ＭＳ Ｐ明朝" w:eastAsia="ＭＳ Ｐ明朝" w:hAnsi="ＭＳ Ｐ明朝" w:cs="Microsoft New Tai Lue"/>
                <w:sz w:val="20"/>
                <w:rPrChange w:id="240" w:author="Ian Lai" w:date="2017-05-17T02:24:00Z">
                  <w:rPr>
                    <w:rFonts w:ascii="ＭＳ Ｐ明朝" w:eastAsia="ＭＳ Ｐ明朝" w:hAnsi="ＭＳ Ｐ明朝" w:cs="Microsoft New Tai Lue"/>
                    <w:b/>
                    <w:sz w:val="22"/>
                  </w:rPr>
                </w:rPrChange>
              </w:rPr>
              <w:t>2008.09 – 2011.09</w:t>
            </w:r>
          </w:p>
        </w:tc>
      </w:tr>
      <w:tr w:rsidR="003C70A6" w:rsidRPr="00850397" w14:paraId="38736467" w14:textId="77777777" w:rsidTr="00E64E6B">
        <w:trPr>
          <w:trHeight w:val="359"/>
        </w:trPr>
        <w:tc>
          <w:tcPr>
            <w:tcW w:w="7972" w:type="dxa"/>
          </w:tcPr>
          <w:p w14:paraId="696FD8BD" w14:textId="736DDCA0" w:rsidR="003C70A6" w:rsidRPr="00E76CD5" w:rsidRDefault="00694EE1" w:rsidP="00E64E6B">
            <w:pPr>
              <w:pStyle w:val="a8"/>
              <w:numPr>
                <w:ilvl w:val="1"/>
                <w:numId w:val="22"/>
              </w:numPr>
              <w:spacing w:line="480" w:lineRule="exact"/>
              <w:ind w:leftChars="0" w:left="346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東京大学</w:t>
            </w: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(</w:t>
            </w: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The University of Tokyo), 日本</w:t>
            </w:r>
          </w:p>
          <w:p w14:paraId="37C0B4F7" w14:textId="2019E250" w:rsidR="00850397" w:rsidRPr="00E76CD5" w:rsidRDefault="00850397" w:rsidP="00E64E6B">
            <w:pPr>
              <w:pStyle w:val="a8"/>
              <w:spacing w:line="320" w:lineRule="exact"/>
              <w:ind w:leftChars="0" w:left="346" w:right="-27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Special Research Program　浅見</w:t>
            </w:r>
            <w:r w:rsidR="0030016B">
              <w:rPr>
                <w:rFonts w:asciiTheme="minorEastAsia" w:eastAsiaTheme="minorEastAsia" w:hAnsiTheme="minorEastAsia" w:cs="Microsoft New Tai Lue" w:hint="eastAsia"/>
                <w:kern w:val="0"/>
                <w:sz w:val="22"/>
                <w:lang w:eastAsia="zh-TW"/>
              </w:rPr>
              <w:t>‧</w:t>
            </w: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川原研究室</w:t>
            </w:r>
          </w:p>
        </w:tc>
        <w:tc>
          <w:tcPr>
            <w:tcW w:w="1984" w:type="dxa"/>
          </w:tcPr>
          <w:p w14:paraId="76EB3594" w14:textId="1E7BFC1A" w:rsidR="003C70A6" w:rsidRPr="003D5B84" w:rsidRDefault="00850397" w:rsidP="00E64E6B">
            <w:pPr>
              <w:spacing w:after="72" w:line="480" w:lineRule="exact"/>
              <w:ind w:left="425" w:right="-272" w:hanging="425"/>
              <w:rPr>
                <w:rFonts w:ascii="ＭＳ Ｐ明朝" w:eastAsia="ＭＳ Ｐ明朝" w:hAnsi="ＭＳ Ｐ明朝" w:cs="Microsoft New Tai Lue"/>
                <w:kern w:val="0"/>
                <w:sz w:val="20"/>
                <w:rPrChange w:id="241" w:author="Ian Lai" w:date="2017-05-17T02:24:00Z">
                  <w:rPr>
                    <w:rFonts w:ascii="ＭＳ Ｐ明朝" w:eastAsia="ＭＳ Ｐ明朝" w:hAnsi="ＭＳ Ｐ明朝" w:cs="Microsoft New Tai Lue"/>
                    <w:b/>
                    <w:kern w:val="0"/>
                    <w:sz w:val="22"/>
                  </w:rPr>
                </w:rPrChange>
              </w:rPr>
            </w:pPr>
            <w:r w:rsidRPr="003D5B84">
              <w:rPr>
                <w:rFonts w:ascii="ＭＳ Ｐ明朝" w:eastAsia="ＭＳ Ｐ明朝" w:hAnsi="ＭＳ Ｐ明朝" w:cs="Microsoft New Tai Lue"/>
                <w:sz w:val="20"/>
                <w:rPrChange w:id="242" w:author="Ian Lai" w:date="2017-05-17T02:24:00Z">
                  <w:rPr>
                    <w:rFonts w:ascii="ＭＳ Ｐ明朝" w:eastAsia="ＭＳ Ｐ明朝" w:hAnsi="ＭＳ Ｐ明朝" w:cs="Microsoft New Tai Lue"/>
                    <w:b/>
                    <w:sz w:val="22"/>
                  </w:rPr>
                </w:rPrChange>
              </w:rPr>
              <w:t>2010.09 – 2011.08</w:t>
            </w:r>
          </w:p>
        </w:tc>
      </w:tr>
      <w:tr w:rsidR="003C70A6" w:rsidRPr="00850397" w14:paraId="410CCDA3" w14:textId="77777777" w:rsidTr="00E64E6B">
        <w:trPr>
          <w:trHeight w:val="373"/>
        </w:trPr>
        <w:tc>
          <w:tcPr>
            <w:tcW w:w="7972" w:type="dxa"/>
          </w:tcPr>
          <w:p w14:paraId="3FF6F1DA" w14:textId="77777777" w:rsidR="003C70A6" w:rsidRPr="00E76CD5" w:rsidRDefault="00694EE1" w:rsidP="00E64E6B">
            <w:pPr>
              <w:pStyle w:val="a8"/>
              <w:numPr>
                <w:ilvl w:val="1"/>
                <w:numId w:val="22"/>
              </w:numPr>
              <w:spacing w:line="480" w:lineRule="exact"/>
              <w:ind w:leftChars="0" w:left="346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台湾大学(National Taiwan University)</w:t>
            </w: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 xml:space="preserve">, </w:t>
            </w: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台湾　</w:t>
            </w:r>
          </w:p>
          <w:p w14:paraId="3DDFA427" w14:textId="452C8C0D" w:rsidR="00850397" w:rsidRPr="00E76CD5" w:rsidRDefault="00850397" w:rsidP="00850397">
            <w:pPr>
              <w:pStyle w:val="a8"/>
              <w:spacing w:line="320" w:lineRule="exact"/>
              <w:ind w:leftChars="0" w:left="347" w:right="-27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Department of Electrical Engineer (</w:t>
            </w: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  <w:lang w:eastAsia="zh-TW"/>
              </w:rPr>
              <w:t xml:space="preserve">電機工程學系) </w:t>
            </w: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工学学士</w:t>
            </w:r>
          </w:p>
        </w:tc>
        <w:tc>
          <w:tcPr>
            <w:tcW w:w="1984" w:type="dxa"/>
          </w:tcPr>
          <w:p w14:paraId="47A932C0" w14:textId="4AF04CA2" w:rsidR="003C70A6" w:rsidRPr="003D5B84" w:rsidRDefault="00850397" w:rsidP="00E64E6B">
            <w:pPr>
              <w:spacing w:after="72" w:line="480" w:lineRule="exact"/>
              <w:ind w:right="-272"/>
              <w:rPr>
                <w:rFonts w:ascii="ＭＳ Ｐ明朝" w:eastAsia="ＭＳ Ｐ明朝" w:hAnsi="ＭＳ Ｐ明朝" w:cs="Microsoft New Tai Lue"/>
                <w:kern w:val="0"/>
                <w:sz w:val="20"/>
                <w:rPrChange w:id="243" w:author="Ian Lai" w:date="2017-05-17T02:24:00Z">
                  <w:rPr>
                    <w:rFonts w:ascii="ＭＳ Ｐ明朝" w:eastAsia="ＭＳ Ｐ明朝" w:hAnsi="ＭＳ Ｐ明朝" w:cs="Microsoft New Tai Lue"/>
                    <w:b/>
                    <w:kern w:val="0"/>
                    <w:sz w:val="22"/>
                  </w:rPr>
                </w:rPrChange>
              </w:rPr>
            </w:pPr>
            <w:r w:rsidRPr="003D5B84">
              <w:rPr>
                <w:rFonts w:ascii="ＭＳ Ｐ明朝" w:eastAsia="ＭＳ Ｐ明朝" w:hAnsi="ＭＳ Ｐ明朝" w:cs="Microsoft New Tai Lue"/>
                <w:sz w:val="20"/>
                <w:rPrChange w:id="244" w:author="Ian Lai" w:date="2017-05-17T02:24:00Z">
                  <w:rPr>
                    <w:rFonts w:ascii="ＭＳ Ｐ明朝" w:eastAsia="ＭＳ Ｐ明朝" w:hAnsi="ＭＳ Ｐ明朝" w:cs="Microsoft New Tai Lue"/>
                    <w:b/>
                    <w:sz w:val="22"/>
                  </w:rPr>
                </w:rPrChange>
              </w:rPr>
              <w:t>2004.09 – 2008.06</w:t>
            </w:r>
          </w:p>
        </w:tc>
      </w:tr>
    </w:tbl>
    <w:p w14:paraId="05FC3ACE" w14:textId="7885CC2E" w:rsidR="00ED44D2" w:rsidRPr="003C70A6" w:rsidRDefault="00ED44D2">
      <w:pPr>
        <w:rPr>
          <w:rFonts w:ascii="MS UI Gothic" w:eastAsia="MS UI Gothic" w:hAnsi="MS UI Gothic" w:cs="Times New Roman"/>
          <w:sz w:val="20"/>
          <w:szCs w:val="20"/>
        </w:rPr>
      </w:pPr>
    </w:p>
    <w:p w14:paraId="691B2604" w14:textId="63ECA606" w:rsidR="00050F90" w:rsidRPr="00E9700B" w:rsidRDefault="00101226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t>スキル・語学力</w:t>
      </w:r>
    </w:p>
    <w:tbl>
      <w:tblPr>
        <w:tblStyle w:val="11"/>
        <w:tblW w:w="10099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8085"/>
      </w:tblGrid>
      <w:tr w:rsidR="00F24635" w:rsidRPr="00BA286C" w14:paraId="100FE18B" w14:textId="77777777" w:rsidTr="00B46609">
        <w:trPr>
          <w:trHeight w:val="415"/>
        </w:trPr>
        <w:tc>
          <w:tcPr>
            <w:tcW w:w="2014" w:type="dxa"/>
          </w:tcPr>
          <w:p w14:paraId="379366A3" w14:textId="77777777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Programming:</w:t>
            </w:r>
          </w:p>
        </w:tc>
        <w:tc>
          <w:tcPr>
            <w:tcW w:w="8085" w:type="dxa"/>
          </w:tcPr>
          <w:p w14:paraId="2CD55AFA" w14:textId="4FC8993A" w:rsidR="00F24635" w:rsidRPr="00B46609" w:rsidRDefault="00AE4678" w:rsidP="00F455B3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Java</w:t>
            </w:r>
            <w:r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 xml:space="preserve">, 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Python</w:t>
            </w:r>
            <w:del w:id="245" w:author="Ian Lai" w:date="2017-05-16T22:41:00Z">
              <w:r w:rsidR="00F455B3" w:rsidRPr="00B46609" w:rsidDel="00273972">
                <w:rPr>
                  <w:rFonts w:ascii="ＭＳ Ｐ明朝" w:eastAsia="ＭＳ Ｐ明朝" w:hAnsi="ＭＳ Ｐ明朝" w:cs="Microsoft New Tai Lue"/>
                  <w:kern w:val="0"/>
                  <w:sz w:val="22"/>
                </w:rPr>
                <w:delText xml:space="preserve"> </w:delText>
              </w:r>
            </w:del>
            <w:r w:rsidR="00F455B3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, Android, C, C++,</w:t>
            </w:r>
            <w:r w:rsidR="00050F90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 Shell Script</w:t>
            </w:r>
            <w:r w:rsidR="00F455B3"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 xml:space="preserve">, </w:t>
            </w:r>
            <w:r w:rsidR="00F455B3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MATLAB</w:t>
            </w:r>
          </w:p>
        </w:tc>
      </w:tr>
      <w:tr w:rsidR="00F24635" w:rsidRPr="00BA286C" w14:paraId="1419D748" w14:textId="77777777" w:rsidTr="00B46609">
        <w:trPr>
          <w:trHeight w:val="359"/>
        </w:trPr>
        <w:tc>
          <w:tcPr>
            <w:tcW w:w="2014" w:type="dxa"/>
          </w:tcPr>
          <w:p w14:paraId="4C4C583A" w14:textId="77777777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Network:</w:t>
            </w:r>
          </w:p>
        </w:tc>
        <w:tc>
          <w:tcPr>
            <w:tcW w:w="8085" w:type="dxa"/>
          </w:tcPr>
          <w:p w14:paraId="27E194E5" w14:textId="1F772F45" w:rsidR="00F24635" w:rsidRPr="00B46609" w:rsidRDefault="00F24635" w:rsidP="00016D9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Wi-Fi</w:t>
            </w:r>
            <w:r w:rsidR="008A3F27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, TCP/IP, Wireshark, NS2, EXata</w:t>
            </w:r>
          </w:p>
        </w:tc>
      </w:tr>
      <w:tr w:rsidR="00F24635" w:rsidRPr="00BA286C" w14:paraId="4B85D67B" w14:textId="77777777" w:rsidTr="00B46609">
        <w:trPr>
          <w:trHeight w:val="373"/>
        </w:trPr>
        <w:tc>
          <w:tcPr>
            <w:tcW w:w="2014" w:type="dxa"/>
          </w:tcPr>
          <w:p w14:paraId="3E64A093" w14:textId="1F980334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System</w:t>
            </w:r>
            <w:r w:rsidR="00DE1F8B"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:</w:t>
            </w:r>
          </w:p>
        </w:tc>
        <w:tc>
          <w:tcPr>
            <w:tcW w:w="8085" w:type="dxa"/>
          </w:tcPr>
          <w:p w14:paraId="357102D1" w14:textId="4BB28082" w:rsidR="00F24635" w:rsidRPr="00B46609" w:rsidRDefault="00F24635" w:rsidP="00DE1F8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Bash, Linux Kernel</w:t>
            </w:r>
            <w:r w:rsidR="00104A53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, 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Driver</w:t>
            </w:r>
          </w:p>
        </w:tc>
      </w:tr>
      <w:tr w:rsidR="00DE1F8B" w:rsidRPr="00BA286C" w14:paraId="2C7C1948" w14:textId="77777777" w:rsidTr="00B46609">
        <w:trPr>
          <w:trHeight w:val="428"/>
        </w:trPr>
        <w:tc>
          <w:tcPr>
            <w:tcW w:w="2014" w:type="dxa"/>
          </w:tcPr>
          <w:p w14:paraId="124D56BC" w14:textId="75BB207D" w:rsidR="00DE1F8B" w:rsidRPr="00B46609" w:rsidRDefault="00DE1F8B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Tools:</w:t>
            </w:r>
          </w:p>
        </w:tc>
        <w:tc>
          <w:tcPr>
            <w:tcW w:w="8085" w:type="dxa"/>
          </w:tcPr>
          <w:p w14:paraId="3C05257E" w14:textId="68B98E08" w:rsidR="00DE1F8B" w:rsidRPr="00B46609" w:rsidRDefault="00B47C5F" w:rsidP="00050F90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Git, 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VirtualBox, Vagrant, 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Heroku,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 GDB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, Vim</w:t>
            </w:r>
            <w:r w:rsidR="00EB585F"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>, E</w:t>
            </w:r>
            <w:r w:rsidR="00EB585F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clipse, Sublime</w:t>
            </w:r>
          </w:p>
        </w:tc>
      </w:tr>
      <w:tr w:rsidR="00F24635" w:rsidRPr="00BA286C" w14:paraId="5B07EF10" w14:textId="77777777" w:rsidTr="00B46609">
        <w:trPr>
          <w:trHeight w:val="359"/>
        </w:trPr>
        <w:tc>
          <w:tcPr>
            <w:tcW w:w="2014" w:type="dxa"/>
          </w:tcPr>
          <w:p w14:paraId="6881FC41" w14:textId="77777777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Web: </w:t>
            </w:r>
          </w:p>
        </w:tc>
        <w:tc>
          <w:tcPr>
            <w:tcW w:w="8085" w:type="dxa"/>
          </w:tcPr>
          <w:p w14:paraId="5DB74611" w14:textId="77777777" w:rsidR="00F24635" w:rsidRPr="00B46609" w:rsidRDefault="00F24635" w:rsidP="00016D9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1"/>
              </w:rPr>
              <w:t>HTML, CSS, Bootstrap, JavaScript, jQuery, Node.js, Express, MongoDB, MySQL, SQLite</w:t>
            </w:r>
          </w:p>
        </w:tc>
      </w:tr>
      <w:tr w:rsidR="00F24635" w:rsidRPr="00BA286C" w14:paraId="50E098E0" w14:textId="77777777" w:rsidTr="00B46609">
        <w:trPr>
          <w:trHeight w:val="357"/>
        </w:trPr>
        <w:tc>
          <w:tcPr>
            <w:tcW w:w="2014" w:type="dxa"/>
          </w:tcPr>
          <w:p w14:paraId="5A6B2070" w14:textId="35FE088F" w:rsidR="00F24635" w:rsidRPr="00B46609" w:rsidRDefault="00877F0C" w:rsidP="003C13C2">
            <w:pPr>
              <w:pStyle w:val="a8"/>
              <w:widowControl/>
              <w:numPr>
                <w:ilvl w:val="1"/>
                <w:numId w:val="22"/>
              </w:numPr>
              <w:spacing w:after="72"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ＭＳ 明朝" w:hint="eastAsia"/>
                <w:b/>
                <w:bCs/>
                <w:sz w:val="22"/>
              </w:rPr>
              <w:t>L</w:t>
            </w:r>
            <w:r w:rsidRPr="00B46609">
              <w:rPr>
                <w:rFonts w:ascii="ＭＳ Ｐ明朝" w:eastAsia="ＭＳ Ｐ明朝" w:hAnsi="ＭＳ Ｐ明朝" w:cs="ＭＳ 明朝"/>
                <w:b/>
                <w:bCs/>
                <w:sz w:val="22"/>
              </w:rPr>
              <w:t>anguage</w:t>
            </w:r>
            <w:r w:rsidR="00F24635" w:rsidRPr="00B46609">
              <w:rPr>
                <w:rFonts w:ascii="ＭＳ Ｐ明朝" w:eastAsia="ＭＳ Ｐ明朝" w:hAnsi="ＭＳ Ｐ明朝" w:cs="Microsoft New Tai Lue"/>
                <w:b/>
                <w:sz w:val="22"/>
              </w:rPr>
              <w:t>:</w:t>
            </w:r>
          </w:p>
        </w:tc>
        <w:tc>
          <w:tcPr>
            <w:tcW w:w="8085" w:type="dxa"/>
          </w:tcPr>
          <w:p w14:paraId="5AC84A8B" w14:textId="54C1BD14" w:rsidR="00F24635" w:rsidRPr="00B46609" w:rsidRDefault="00050F90" w:rsidP="00016D9B">
            <w:pPr>
              <w:spacing w:after="72" w:line="320" w:lineRule="exact"/>
              <w:ind w:right="-272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Times New Roman" w:hint="eastAsia"/>
                <w:sz w:val="22"/>
              </w:rPr>
              <w:t>中国語</w:t>
            </w:r>
            <w:r w:rsidRPr="00B46609">
              <w:rPr>
                <w:rFonts w:ascii="ＭＳ Ｐ明朝" w:eastAsia="ＭＳ Ｐ明朝" w:hAnsi="ＭＳ Ｐ明朝" w:cs="Times New Roman"/>
                <w:sz w:val="22"/>
              </w:rPr>
              <w:t>(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ネイティヴ)</w:t>
            </w:r>
            <w:r w:rsidRPr="00B46609">
              <w:rPr>
                <w:rFonts w:ascii="ＭＳ Ｐ明朝" w:eastAsia="ＭＳ Ｐ明朝" w:hAnsi="ＭＳ Ｐ明朝" w:cs="Times New Roman" w:hint="eastAsia"/>
                <w:sz w:val="22"/>
              </w:rPr>
              <w:t>、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英語</w:t>
            </w:r>
            <w:r w:rsidRPr="00B46609">
              <w:rPr>
                <w:rFonts w:ascii="ＭＳ Ｐ明朝" w:eastAsia="ＭＳ Ｐ明朝" w:hAnsi="ＭＳ Ｐ明朝" w:cs="SimSun"/>
                <w:sz w:val="22"/>
              </w:rPr>
              <w:t>(TOEIC 905)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、日本語</w:t>
            </w:r>
            <w:r w:rsidRPr="00B46609">
              <w:rPr>
                <w:rFonts w:ascii="ＭＳ Ｐ明朝" w:eastAsia="ＭＳ Ｐ明朝" w:hAnsi="ＭＳ Ｐ明朝" w:cs="SimSun"/>
                <w:sz w:val="22"/>
              </w:rPr>
              <w:t>(N1)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、台湾語</w:t>
            </w:r>
          </w:p>
        </w:tc>
      </w:tr>
    </w:tbl>
    <w:p w14:paraId="5230F465" w14:textId="77777777" w:rsidR="00101226" w:rsidRPr="00BA286C" w:rsidRDefault="00101226" w:rsidP="00101226">
      <w:pPr>
        <w:spacing w:line="320" w:lineRule="atLeast"/>
        <w:rPr>
          <w:rFonts w:ascii="ＭＳ Ｐゴシック" w:eastAsia="ＭＳ Ｐゴシック" w:hAnsi="ＭＳ Ｐゴシック" w:cs="Times New Roman"/>
          <w:sz w:val="22"/>
          <w:szCs w:val="22"/>
        </w:rPr>
      </w:pPr>
    </w:p>
    <w:p w14:paraId="617E704A" w14:textId="008F347B" w:rsidR="00101226" w:rsidRPr="00E9700B" w:rsidRDefault="00B47C5F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</w:rPr>
        <w:t>活かせる経験・知識・</w:t>
      </w:r>
      <w:r w:rsidR="00B834A1"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</w:rPr>
        <w:t>能力</w:t>
      </w:r>
    </w:p>
    <w:tbl>
      <w:tblPr>
        <w:tblStyle w:val="11"/>
        <w:tblW w:w="9956" w:type="dxa"/>
        <w:tblInd w:w="-34" w:type="dxa"/>
        <w:tblBorders>
          <w:top w:val="none" w:sz="0" w:space="0" w:color="auto"/>
          <w:bottom w:val="dotted" w:sz="4" w:space="0" w:color="auto"/>
          <w:insideH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23"/>
        <w:gridCol w:w="7233"/>
      </w:tblGrid>
      <w:tr w:rsidR="007849AF" w:rsidRPr="00BA286C" w14:paraId="72EBDF6E" w14:textId="77777777" w:rsidTr="0088575B">
        <w:trPr>
          <w:trHeight w:val="415"/>
        </w:trPr>
        <w:tc>
          <w:tcPr>
            <w:tcW w:w="2723" w:type="dxa"/>
          </w:tcPr>
          <w:p w14:paraId="0D599D5E" w14:textId="1B3C8461" w:rsidR="00660C6E" w:rsidRPr="005004DF" w:rsidRDefault="00167796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専門知識</w:t>
            </w:r>
          </w:p>
          <w:p w14:paraId="4D7C7F47" w14:textId="514DC2E7" w:rsidR="007849AF" w:rsidRPr="005004DF" w:rsidRDefault="007849AF" w:rsidP="002F1E88">
            <w:pPr>
              <w:pStyle w:val="a8"/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</w:p>
        </w:tc>
        <w:tc>
          <w:tcPr>
            <w:tcW w:w="7233" w:type="dxa"/>
          </w:tcPr>
          <w:p w14:paraId="22F45680" w14:textId="6C1360DC" w:rsidR="001B2F80" w:rsidRPr="005004DF" w:rsidRDefault="00877F0C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ソフト</w:t>
            </w:r>
            <w:ins w:id="246" w:author="Ian Lai" w:date="2017-05-16T22:36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ウェア</w:t>
              </w:r>
            </w:ins>
            <w:del w:id="247" w:author="Ian Lai" w:date="2017-05-16T22:36:00Z">
              <w:r w:rsidRPr="005004DF" w:rsidDel="00C36F84">
                <w:rPr>
                  <w:rFonts w:ascii="ＭＳ Ｐ明朝" w:eastAsia="ＭＳ Ｐ明朝" w:hAnsi="ＭＳ Ｐ明朝" w:cs="Microsoft New Tai Lue" w:hint="eastAsia"/>
                  <w:sz w:val="22"/>
                </w:rPr>
                <w:delText>ウエア</w:delText>
              </w:r>
            </w:del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及び</w:t>
            </w:r>
            <w:r w:rsidR="00167796" w:rsidRPr="005004DF">
              <w:rPr>
                <w:rFonts w:ascii="ＭＳ Ｐ明朝" w:eastAsia="ＭＳ Ｐ明朝" w:hAnsi="ＭＳ Ｐ明朝" w:cs="Microsoft New Tai Lue"/>
                <w:sz w:val="22"/>
              </w:rPr>
              <w:t>Android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</w:p>
          <w:p w14:paraId="562EC5CA" w14:textId="0BDA8F6C" w:rsidR="001B2F80" w:rsidRPr="005004DF" w:rsidRDefault="0016779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無線</w:t>
            </w:r>
            <w:r w:rsidR="008938B9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LAN</w:t>
            </w:r>
            <w:ins w:id="248" w:author="Ian Lai" w:date="2017-05-16T22:36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、</w:t>
              </w:r>
            </w:ins>
            <w:del w:id="249" w:author="Ian Lai" w:date="2017-05-16T22:36:00Z">
              <w:r w:rsidRPr="005004DF" w:rsidDel="00C36F84">
                <w:rPr>
                  <w:rFonts w:ascii="ＭＳ Ｐ明朝" w:eastAsia="ＭＳ Ｐ明朝" w:hAnsi="ＭＳ Ｐ明朝" w:cs="Microsoft New Tai Lue" w:hint="eastAsia"/>
                  <w:sz w:val="22"/>
                </w:rPr>
                <w:delText>と</w:delText>
              </w:r>
            </w:del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有線ネットワーク</w:t>
            </w:r>
            <w:r w:rsidR="003A5DAB">
              <w:rPr>
                <w:rFonts w:ascii="ＭＳ Ｐ明朝" w:eastAsiaTheme="minorEastAsia" w:hAnsi="ＭＳ Ｐ明朝" w:cs="Microsoft New Tai Lue" w:hint="eastAsia"/>
                <w:sz w:val="22"/>
              </w:rPr>
              <w:t xml:space="preserve">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r w:rsidR="00705F3A" w:rsidRPr="005004DF">
              <w:rPr>
                <w:rFonts w:ascii="ＭＳ Ｐ明朝" w:eastAsia="ＭＳ Ｐ明朝" w:hAnsi="ＭＳ Ｐ明朝" w:cs="Microsoft New Tai Lue"/>
                <w:sz w:val="22"/>
              </w:rPr>
              <w:t xml:space="preserve">WiFi,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 xml:space="preserve">TCP/IP, </w:t>
            </w:r>
            <w:r w:rsidR="00705F3A" w:rsidRPr="005004DF">
              <w:rPr>
                <w:rFonts w:ascii="ＭＳ Ｐ明朝" w:eastAsia="ＭＳ Ｐ明朝" w:hAnsi="ＭＳ Ｐ明朝" w:cs="Microsoft New Tai Lue"/>
                <w:sz w:val="22"/>
              </w:rPr>
              <w:t>HTTP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)</w:t>
            </w:r>
          </w:p>
          <w:p w14:paraId="63769BB5" w14:textId="5ABCD110" w:rsidR="001B2F80" w:rsidRPr="005004DF" w:rsidRDefault="0016779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ストレ</w:t>
            </w:r>
            <w:ins w:id="250" w:author="Ian Lai" w:date="2017-05-16T22:36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ー</w:t>
              </w:r>
            </w:ins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ジ</w:t>
            </w:r>
            <w:r w:rsidR="002D2258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関連技術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メモリ、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SSD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OS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、F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ile System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、データベース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)</w:t>
            </w:r>
          </w:p>
          <w:p w14:paraId="3C2BAF2B" w14:textId="18AD40CF" w:rsidR="00011F88" w:rsidRPr="005004DF" w:rsidRDefault="00011F88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W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eb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  <w:r w:rsidR="003A5DAB">
              <w:rPr>
                <w:rFonts w:ascii="ＭＳ Ｐ明朝" w:eastAsiaTheme="minorEastAsia" w:hAnsi="ＭＳ Ｐ明朝" w:cs="Microsoft New Tai Lue" w:hint="eastAsia"/>
                <w:sz w:val="22"/>
                <w:lang w:eastAsia="zh-TW"/>
              </w:rPr>
              <w:t xml:space="preserve">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ins w:id="251" w:author="Ian Lai" w:date="2017-05-16T22:36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独学</w:t>
              </w:r>
            </w:ins>
            <w:del w:id="252" w:author="Ian Lai" w:date="2017-05-16T22:36:00Z">
              <w:r w:rsidRPr="005004DF" w:rsidDel="00C36F84">
                <w:rPr>
                  <w:rFonts w:ascii="ＭＳ Ｐ明朝" w:eastAsia="ＭＳ Ｐ明朝" w:hAnsi="ＭＳ Ｐ明朝" w:cs="Microsoft New Tai Lue" w:hint="eastAsia"/>
                  <w:sz w:val="22"/>
                </w:rPr>
                <w:delText>自学</w:delText>
              </w:r>
            </w:del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)</w:t>
            </w:r>
          </w:p>
        </w:tc>
      </w:tr>
      <w:tr w:rsidR="007849AF" w:rsidRPr="00BA286C" w14:paraId="68B9B669" w14:textId="77777777" w:rsidTr="0088575B">
        <w:trPr>
          <w:trHeight w:val="359"/>
        </w:trPr>
        <w:tc>
          <w:tcPr>
            <w:tcW w:w="2723" w:type="dxa"/>
          </w:tcPr>
          <w:p w14:paraId="5DE784DB" w14:textId="3546D968" w:rsidR="007849AF" w:rsidRPr="005004DF" w:rsidRDefault="00C36F84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ins w:id="253" w:author="Ian Lai" w:date="2017-05-16T22:37:00Z">
              <w:r>
                <w:rPr>
                  <w:rFonts w:ascii="ＭＳ Ｐ明朝" w:eastAsia="ＭＳ Ｐ明朝" w:hAnsi="ＭＳ Ｐ明朝" w:cs="Microsoft New Tai Lue" w:hint="eastAsia"/>
                  <w:kern w:val="0"/>
                  <w:sz w:val="22"/>
                </w:rPr>
                <w:t>豊富な</w:t>
              </w:r>
            </w:ins>
            <w:del w:id="254" w:author="Ian Lai" w:date="2017-05-16T22:37:00Z">
              <w:r w:rsidR="003C13C2" w:rsidRPr="005004DF" w:rsidDel="00C36F84">
                <w:rPr>
                  <w:rFonts w:ascii="ＭＳ Ｐ明朝" w:eastAsia="ＭＳ Ｐ明朝" w:hAnsi="ＭＳ Ｐ明朝" w:cs="Microsoft New Tai Lue" w:hint="eastAsia"/>
                  <w:kern w:val="0"/>
                  <w:sz w:val="22"/>
                </w:rPr>
                <w:delText>多様性の</w:delText>
              </w:r>
            </w:del>
            <w:r w:rsidR="00167796" w:rsidRPr="005004DF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>経験</w:t>
            </w:r>
          </w:p>
        </w:tc>
        <w:tc>
          <w:tcPr>
            <w:tcW w:w="7233" w:type="dxa"/>
          </w:tcPr>
          <w:p w14:paraId="15E0B62E" w14:textId="3D6706AC" w:rsidR="00011F88" w:rsidRPr="005004DF" w:rsidRDefault="00877F0C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del w:id="255" w:author="Ian Lai" w:date="2017-05-16T23:20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仕事が</w:delText>
              </w:r>
            </w:del>
            <w:del w:id="256" w:author="Ian Lai" w:date="2017-05-16T23:21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幅広</w:delText>
              </w:r>
            </w:del>
            <w:del w:id="257" w:author="Ian Lai" w:date="2017-05-16T23:20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く</w:delText>
              </w:r>
            </w:del>
            <w:del w:id="258" w:author="Ian Lai" w:date="2017-05-16T23:21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、</w:delText>
              </w:r>
            </w:del>
            <w:ins w:id="259" w:author="Ian Lai" w:date="2017-05-16T23:20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国内外問わず</w:t>
              </w:r>
            </w:ins>
            <w:ins w:id="260" w:author="Ian Lai" w:date="2017-05-16T23:21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、</w:t>
              </w:r>
            </w:ins>
            <w:del w:id="261" w:author="Ian Lai" w:date="2017-05-16T23:20:00Z">
              <w:r w:rsidR="00104A53"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台湾から日本まで、</w:delText>
              </w:r>
            </w:del>
            <w:ins w:id="262" w:author="Ian Lai" w:date="2017-05-16T22:39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製品</w:t>
              </w:r>
            </w:ins>
            <w:r w:rsidR="00011F88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  <w:ins w:id="263" w:author="Ian Lai" w:date="2017-05-16T23:21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や</w:t>
              </w:r>
            </w:ins>
            <w:del w:id="264" w:author="Ian Lai" w:date="2017-05-16T23:21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と</w:delText>
              </w:r>
            </w:del>
            <w:ins w:id="265" w:author="Ian Lai" w:date="2017-05-16T22:38:00Z">
              <w:r w:rsidR="00C36F84">
                <w:rPr>
                  <w:rFonts w:ascii="ＭＳ Ｐ明朝" w:eastAsia="ＭＳ Ｐ明朝" w:hAnsi="ＭＳ Ｐ明朝" w:cs="Microsoft New Tai Lue" w:hint="eastAsia"/>
                  <w:sz w:val="22"/>
                </w:rPr>
                <w:t>先端</w:t>
              </w:r>
            </w:ins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研究両方</w:t>
            </w:r>
            <w:ins w:id="266" w:author="Ian Lai" w:date="2017-05-16T23:21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に携わるといった</w:t>
              </w:r>
            </w:ins>
            <w:ins w:id="267" w:author="Ian Lai" w:date="2017-05-16T23:22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幅広い業務</w:t>
              </w:r>
            </w:ins>
            <w:del w:id="268" w:author="Ian Lai" w:date="2017-05-16T23:22:00Z">
              <w:r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の</w:delText>
              </w:r>
            </w:del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経験を持つ</w:t>
            </w:r>
            <w:r w:rsidR="00B14499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。</w:t>
            </w:r>
          </w:p>
        </w:tc>
      </w:tr>
      <w:tr w:rsidR="007849AF" w:rsidRPr="00BA286C" w14:paraId="6B983B25" w14:textId="77777777" w:rsidTr="0088575B">
        <w:trPr>
          <w:trHeight w:val="373"/>
        </w:trPr>
        <w:tc>
          <w:tcPr>
            <w:tcW w:w="2723" w:type="dxa"/>
          </w:tcPr>
          <w:p w14:paraId="3797C0B9" w14:textId="02F7C700" w:rsidR="007849AF" w:rsidRPr="005004DF" w:rsidRDefault="00D3744F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cs="ＭＳ 明朝" w:hint="eastAsia"/>
                <w:sz w:val="22"/>
              </w:rPr>
              <w:t>意欲の高さ</w:t>
            </w:r>
          </w:p>
        </w:tc>
        <w:tc>
          <w:tcPr>
            <w:tcW w:w="7233" w:type="dxa"/>
          </w:tcPr>
          <w:p w14:paraId="5ACA71D2" w14:textId="44DB707D" w:rsidR="00CC009E" w:rsidRPr="005004DF" w:rsidRDefault="004B2582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ins w:id="269" w:author="Ian Lai" w:date="2017-05-16T22:41:00Z">
              <w:r>
                <w:rPr>
                  <w:rFonts w:ascii="ＭＳ Ｐ明朝" w:eastAsia="ＭＳ Ｐ明朝" w:hAnsi="ＭＳ Ｐ明朝" w:hint="eastAsia"/>
                  <w:sz w:val="22"/>
                </w:rPr>
                <w:t>自身</w:t>
              </w:r>
            </w:ins>
            <w:ins w:id="270" w:author="Ian Lai" w:date="2017-05-16T22:42:00Z">
              <w:r>
                <w:rPr>
                  <w:rFonts w:ascii="ＭＳ Ｐ明朝" w:eastAsia="ＭＳ Ｐ明朝" w:hAnsi="ＭＳ Ｐ明朝" w:hint="eastAsia"/>
                  <w:sz w:val="22"/>
                </w:rPr>
                <w:t>の向上のみならず、</w:t>
              </w:r>
            </w:ins>
            <w:del w:id="271" w:author="Ian Lai" w:date="2017-05-16T22:42:00Z">
              <w:r w:rsidR="00805A66" w:rsidRPr="005004DF" w:rsidDel="004B2582">
                <w:rPr>
                  <w:rFonts w:ascii="ＭＳ Ｐ明朝" w:eastAsia="ＭＳ Ｐ明朝" w:hAnsi="ＭＳ Ｐ明朝" w:hint="eastAsia"/>
                  <w:sz w:val="22"/>
                </w:rPr>
                <w:delText>自分を進歩させるだけじゃなく、</w:delText>
              </w:r>
            </w:del>
            <w:r w:rsidR="00805A66" w:rsidRPr="005004DF">
              <w:rPr>
                <w:rFonts w:ascii="ＭＳ Ｐ明朝" w:eastAsia="ＭＳ Ｐ明朝" w:hAnsi="ＭＳ Ｐ明朝" w:hint="eastAsia"/>
                <w:sz w:val="22"/>
              </w:rPr>
              <w:t>チーム</w:t>
            </w:r>
            <w:ins w:id="272" w:author="Ian Lai" w:date="2017-05-16T22:44:00Z">
              <w:r w:rsidR="003F5516">
                <w:rPr>
                  <w:rFonts w:ascii="ＭＳ Ｐ明朝" w:eastAsia="ＭＳ Ｐ明朝" w:hAnsi="ＭＳ Ｐ明朝" w:hint="eastAsia"/>
                  <w:sz w:val="22"/>
                </w:rPr>
                <w:t>で</w:t>
              </w:r>
            </w:ins>
            <w:del w:id="273" w:author="Ian Lai" w:date="2017-05-16T22:44:00Z">
              <w:r w:rsidR="00805A66" w:rsidRPr="005004DF" w:rsidDel="003F5516">
                <w:rPr>
                  <w:rFonts w:ascii="ＭＳ Ｐ明朝" w:eastAsia="ＭＳ Ｐ明朝" w:hAnsi="ＭＳ Ｐ明朝" w:hint="eastAsia"/>
                  <w:sz w:val="22"/>
                </w:rPr>
                <w:delText>で</w:delText>
              </w:r>
            </w:del>
            <w:ins w:id="274" w:author="Ian Lai" w:date="2017-05-16T22:45:00Z">
              <w:r w:rsidR="00F71375">
                <w:rPr>
                  <w:rFonts w:ascii="ＭＳ Ｐ明朝" w:eastAsia="ＭＳ Ｐ明朝" w:hAnsi="ＭＳ Ｐ明朝" w:hint="eastAsia"/>
                  <w:sz w:val="22"/>
                </w:rPr>
                <w:t>共に成長できる</w:t>
              </w:r>
            </w:ins>
            <w:del w:id="275" w:author="Ian Lai" w:date="2017-05-16T22:45:00Z">
              <w:r w:rsidR="00805A66" w:rsidRPr="005004DF" w:rsidDel="00F71375">
                <w:rPr>
                  <w:rFonts w:ascii="ＭＳ Ｐ明朝" w:eastAsia="ＭＳ Ｐ明朝" w:hAnsi="ＭＳ Ｐ明朝" w:hint="eastAsia"/>
                  <w:sz w:val="22"/>
                </w:rPr>
                <w:delText>頑張れる</w:delText>
              </w:r>
            </w:del>
            <w:r w:rsidR="00805A66" w:rsidRPr="005004DF">
              <w:rPr>
                <w:rFonts w:ascii="ＭＳ Ｐ明朝" w:eastAsia="ＭＳ Ｐ明朝" w:hAnsi="ＭＳ Ｐ明朝" w:hint="eastAsia"/>
                <w:sz w:val="22"/>
              </w:rPr>
              <w:t>環境を築く</w:t>
            </w:r>
            <w:ins w:id="276" w:author="Ian Lai" w:date="2017-05-16T22:46:00Z">
              <w:r w:rsidR="00F71375">
                <w:rPr>
                  <w:rFonts w:ascii="ＭＳ Ｐ明朝" w:eastAsia="ＭＳ Ｐ明朝" w:hAnsi="ＭＳ Ｐ明朝" w:hint="eastAsia"/>
                  <w:sz w:val="22"/>
                </w:rPr>
                <w:t>。</w:t>
              </w:r>
            </w:ins>
            <w:del w:id="277" w:author="Ian Lai" w:date="2017-05-16T22:45:00Z">
              <w:r w:rsidR="00805A66" w:rsidRPr="005004DF" w:rsidDel="00F71375">
                <w:rPr>
                  <w:rFonts w:ascii="ＭＳ Ｐ明朝" w:eastAsia="ＭＳ Ｐ明朝" w:hAnsi="ＭＳ Ｐ明朝" w:hint="eastAsia"/>
                  <w:sz w:val="22"/>
                </w:rPr>
                <w:delText>チームメンバと一緒に</w:delText>
              </w:r>
            </w:del>
            <w:del w:id="278" w:author="Ian Lai" w:date="2017-05-16T22:44:00Z">
              <w:r w:rsidR="00805A66" w:rsidRPr="005004DF" w:rsidDel="003F5516">
                <w:rPr>
                  <w:rFonts w:ascii="ＭＳ Ｐ明朝" w:eastAsia="ＭＳ Ｐ明朝" w:hAnsi="ＭＳ Ｐ明朝" w:hint="eastAsia"/>
                  <w:sz w:val="22"/>
                </w:rPr>
                <w:delText>進歩</w:delText>
              </w:r>
            </w:del>
            <w:del w:id="279" w:author="Ian Lai" w:date="2017-05-16T22:45:00Z">
              <w:r w:rsidR="00805A66" w:rsidRPr="005004DF" w:rsidDel="00F71375">
                <w:rPr>
                  <w:rFonts w:ascii="ＭＳ Ｐ明朝" w:eastAsia="ＭＳ Ｐ明朝" w:hAnsi="ＭＳ Ｐ明朝" w:hint="eastAsia"/>
                  <w:sz w:val="22"/>
                </w:rPr>
                <w:delText>する。</w:delText>
              </w:r>
            </w:del>
          </w:p>
          <w:p w14:paraId="53C9463C" w14:textId="47D002EA" w:rsidR="007849AF" w:rsidRPr="00F71375" w:rsidRDefault="00F71375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kern w:val="0"/>
                <w:sz w:val="22"/>
                <w:rPrChange w:id="280" w:author="Ian Lai" w:date="2017-05-16T22:46:00Z">
                  <w:rPr>
                    <w:rFonts w:cs="Microsoft New Tai Lue"/>
                    <w:kern w:val="0"/>
                  </w:rPr>
                </w:rPrChange>
              </w:rPr>
            </w:pPr>
            <w:ins w:id="281" w:author="Ian Lai" w:date="2017-05-16T22:48:00Z">
              <w:r>
                <w:rPr>
                  <w:rFonts w:ascii="ＭＳ Ｐ明朝" w:eastAsia="ＭＳ Ｐ明朝" w:hAnsi="ＭＳ Ｐ明朝" w:hint="eastAsia"/>
                  <w:sz w:val="22"/>
                </w:rPr>
                <w:t>常に</w:t>
              </w:r>
            </w:ins>
            <w:r w:rsidR="00D3744F" w:rsidRPr="005004DF">
              <w:rPr>
                <w:rFonts w:ascii="ＭＳ Ｐ明朝" w:eastAsia="ＭＳ Ｐ明朝" w:hAnsi="ＭＳ Ｐ明朝" w:hint="eastAsia"/>
                <w:sz w:val="22"/>
              </w:rPr>
              <w:t>オンライン学習</w:t>
            </w:r>
            <w:ins w:id="282" w:author="Ian Lai" w:date="2017-05-16T22:46:00Z">
              <w:r>
                <w:rPr>
                  <w:rFonts w:ascii="ＭＳ Ｐ明朝" w:eastAsia="ＭＳ Ｐ明朝" w:hAnsi="ＭＳ Ｐ明朝" w:hint="eastAsia"/>
                  <w:sz w:val="22"/>
                </w:rPr>
                <w:t>や</w:t>
              </w:r>
            </w:ins>
            <w:del w:id="283" w:author="Ian Lai" w:date="2017-05-16T22:46:00Z">
              <w:r w:rsidR="00D3744F" w:rsidRPr="005004DF" w:rsidDel="00F71375">
                <w:rPr>
                  <w:rFonts w:ascii="ＭＳ Ｐ明朝" w:eastAsia="ＭＳ Ｐ明朝" w:hAnsi="ＭＳ Ｐ明朝" w:hint="eastAsia"/>
                  <w:sz w:val="22"/>
                </w:rPr>
                <w:delText>サイド</w:delText>
              </w:r>
              <w:r w:rsidR="003C70A6" w:rsidRPr="005004DF" w:rsidDel="00F71375">
                <w:rPr>
                  <w:rFonts w:ascii="ＭＳ Ｐ明朝" w:eastAsia="ＭＳ Ｐ明朝" w:hAnsi="ＭＳ Ｐ明朝" w:hint="eastAsia"/>
                  <w:sz w:val="22"/>
                </w:rPr>
                <w:delText>と</w:delText>
              </w:r>
            </w:del>
            <w:r w:rsidR="003C70A6" w:rsidRPr="005004DF">
              <w:rPr>
                <w:rFonts w:ascii="ＭＳ Ｐ明朝" w:eastAsia="ＭＳ Ｐ明朝" w:hAnsi="ＭＳ Ｐ明朝" w:hint="eastAsia"/>
                <w:sz w:val="22"/>
              </w:rPr>
              <w:t>勉強会</w:t>
            </w:r>
            <w:ins w:id="284" w:author="Ian Lai" w:date="2017-05-16T22:51:00Z">
              <w:r w:rsidR="00BF717E">
                <w:rPr>
                  <w:rFonts w:ascii="ＭＳ Ｐ明朝" w:eastAsia="ＭＳ Ｐ明朝" w:hAnsi="ＭＳ Ｐ明朝" w:hint="eastAsia"/>
                  <w:sz w:val="22"/>
                </w:rPr>
                <w:t>等に</w:t>
              </w:r>
            </w:ins>
            <w:del w:id="285" w:author="Ian Lai" w:date="2017-05-16T22:51:00Z">
              <w:r w:rsidR="003C70A6" w:rsidRPr="005004DF" w:rsidDel="00BF717E">
                <w:rPr>
                  <w:rFonts w:ascii="ＭＳ Ｐ明朝" w:eastAsia="ＭＳ Ｐ明朝" w:hAnsi="ＭＳ Ｐ明朝" w:hint="eastAsia"/>
                  <w:sz w:val="22"/>
                </w:rPr>
                <w:delText>で</w:delText>
              </w:r>
            </w:del>
            <w:r w:rsidR="00D3744F" w:rsidRPr="005004DF">
              <w:rPr>
                <w:rFonts w:ascii="ＭＳ Ｐ明朝" w:eastAsia="ＭＳ Ｐ明朝" w:hAnsi="ＭＳ Ｐ明朝" w:hint="eastAsia"/>
                <w:sz w:val="22"/>
              </w:rPr>
              <w:t>自発的に</w:t>
            </w:r>
            <w:ins w:id="286" w:author="Ian Lai" w:date="2017-05-16T22:52:00Z">
              <w:r w:rsidR="00BF717E">
                <w:rPr>
                  <w:rFonts w:ascii="ＭＳ Ｐ明朝" w:eastAsia="ＭＳ Ｐ明朝" w:hAnsi="ＭＳ Ｐ明朝" w:hint="eastAsia"/>
                  <w:sz w:val="22"/>
                </w:rPr>
                <w:t>参加し、新たな知識を</w:t>
              </w:r>
            </w:ins>
            <w:ins w:id="287" w:author="Ian Lai" w:date="2017-05-16T22:53:00Z">
              <w:r w:rsidR="00BF717E">
                <w:rPr>
                  <w:rFonts w:ascii="ＭＳ Ｐ明朝" w:eastAsia="ＭＳ Ｐ明朝" w:hAnsi="ＭＳ Ｐ明朝" w:hint="eastAsia"/>
                  <w:sz w:val="22"/>
                </w:rPr>
                <w:t>得ようとする</w:t>
              </w:r>
            </w:ins>
            <w:ins w:id="288" w:author="Ian Lai" w:date="2017-05-16T22:52:00Z">
              <w:r w:rsidR="00BF717E">
                <w:rPr>
                  <w:rFonts w:ascii="ＭＳ Ｐ明朝" w:eastAsia="ＭＳ Ｐ明朝" w:hAnsi="ＭＳ Ｐ明朝" w:hint="eastAsia"/>
                  <w:sz w:val="22"/>
                </w:rPr>
                <w:t>探求心</w:t>
              </w:r>
            </w:ins>
            <w:del w:id="289" w:author="Ian Lai" w:date="2017-05-16T22:51:00Z">
              <w:r w:rsidR="00D3744F" w:rsidRPr="005004DF" w:rsidDel="00BF717E">
                <w:rPr>
                  <w:rFonts w:ascii="ＭＳ Ｐ明朝" w:eastAsia="ＭＳ Ｐ明朝" w:hAnsi="ＭＳ Ｐ明朝" w:hint="eastAsia"/>
                  <w:sz w:val="22"/>
                </w:rPr>
                <w:delText>新たな知識を</w:delText>
              </w:r>
              <w:r w:rsidR="00D3744F" w:rsidRPr="00F71375" w:rsidDel="00BF717E">
                <w:rPr>
                  <w:rFonts w:ascii="ＭＳ Ｐ明朝" w:eastAsia="ＭＳ Ｐ明朝" w:hAnsi="ＭＳ Ｐ明朝" w:hint="eastAsia"/>
                  <w:sz w:val="22"/>
                  <w:rPrChange w:id="290" w:author="Ian Lai" w:date="2017-05-16T22:46:00Z">
                    <w:rPr>
                      <w:rFonts w:hint="eastAsia"/>
                    </w:rPr>
                  </w:rPrChange>
                </w:rPr>
                <w:delText>吸収</w:delText>
              </w:r>
            </w:del>
            <w:del w:id="291" w:author="Ian Lai" w:date="2017-05-16T22:47:00Z">
              <w:r w:rsidR="00D3744F" w:rsidRPr="00F71375" w:rsidDel="00F71375">
                <w:rPr>
                  <w:rFonts w:ascii="ＭＳ Ｐ明朝" w:eastAsia="ＭＳ Ｐ明朝" w:hAnsi="ＭＳ Ｐ明朝" w:hint="eastAsia"/>
                  <w:sz w:val="22"/>
                  <w:rPrChange w:id="292" w:author="Ian Lai" w:date="2017-05-16T22:46:00Z">
                    <w:rPr>
                      <w:rFonts w:hint="eastAsia"/>
                    </w:rPr>
                  </w:rPrChange>
                </w:rPr>
                <w:delText>している</w:delText>
              </w:r>
            </w:del>
            <w:r w:rsidR="00CC009E" w:rsidRPr="00F71375">
              <w:rPr>
                <w:rFonts w:ascii="ＭＳ Ｐ明朝" w:eastAsia="ＭＳ Ｐ明朝" w:hAnsi="ＭＳ Ｐ明朝" w:hint="eastAsia"/>
                <w:sz w:val="22"/>
                <w:rPrChange w:id="293" w:author="Ian Lai" w:date="2017-05-16T22:46:00Z">
                  <w:rPr>
                    <w:rFonts w:hint="eastAsia"/>
                  </w:rPr>
                </w:rPrChange>
              </w:rPr>
              <w:t>。</w:t>
            </w:r>
          </w:p>
        </w:tc>
      </w:tr>
      <w:tr w:rsidR="007849AF" w:rsidRPr="00BA286C" w14:paraId="2230D324" w14:textId="77777777" w:rsidTr="0088575B">
        <w:trPr>
          <w:trHeight w:val="428"/>
        </w:trPr>
        <w:tc>
          <w:tcPr>
            <w:tcW w:w="2723" w:type="dxa"/>
          </w:tcPr>
          <w:p w14:paraId="4A21E1FE" w14:textId="3599F33D" w:rsidR="007849AF" w:rsidRPr="005004DF" w:rsidRDefault="002F0536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コミュニケーション能力</w:t>
            </w:r>
          </w:p>
        </w:tc>
        <w:tc>
          <w:tcPr>
            <w:tcW w:w="7233" w:type="dxa"/>
          </w:tcPr>
          <w:p w14:paraId="5B92EAF6" w14:textId="6E0B2D95" w:rsidR="007849AF" w:rsidRPr="004B4DA4" w:rsidRDefault="00B845FF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Chars="75" w:right="180" w:hanging="283"/>
              <w:rPr>
                <w:rFonts w:ascii="ＭＳ Ｐ明朝" w:eastAsia="ＭＳ Ｐ明朝" w:hAnsi="ＭＳ Ｐ明朝"/>
                <w:sz w:val="22"/>
                <w:rPrChange w:id="294" w:author="Ian Lai" w:date="2017-05-16T22:56:00Z">
                  <w:rPr/>
                </w:rPrChange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論理的</w:t>
            </w:r>
            <w:ins w:id="295" w:author="Ian Lai" w:date="2017-05-16T22:55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で</w:t>
              </w:r>
            </w:ins>
            <w:del w:id="296" w:author="Ian Lai" w:date="2017-05-16T22:55:00Z">
              <w:r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に</w:delText>
              </w:r>
            </w:del>
            <w:r w:rsidRPr="005004DF">
              <w:rPr>
                <w:rFonts w:ascii="ＭＳ Ｐ明朝" w:eastAsia="ＭＳ Ｐ明朝" w:hAnsi="ＭＳ Ｐ明朝" w:hint="eastAsia"/>
                <w:sz w:val="22"/>
              </w:rPr>
              <w:t>理解し</w:t>
            </w:r>
            <w:ins w:id="297" w:author="Ian Lai" w:date="2017-05-16T22:56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易く</w:t>
              </w:r>
            </w:ins>
            <w:del w:id="298" w:author="Ian Lai" w:date="2017-05-16T22:55:00Z">
              <w:r w:rsidR="00C33064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やす</w:delText>
              </w:r>
              <w:r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く</w:delText>
              </w:r>
            </w:del>
            <w:r w:rsidRPr="005004DF">
              <w:rPr>
                <w:rFonts w:ascii="ＭＳ Ｐ明朝" w:eastAsia="ＭＳ Ｐ明朝" w:hAnsi="ＭＳ Ｐ明朝" w:hint="eastAsia"/>
                <w:sz w:val="22"/>
              </w:rPr>
              <w:t>、</w:t>
            </w:r>
            <w:ins w:id="299" w:author="Ian Lai" w:date="2017-05-16T22:56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尚且つ</w:t>
              </w:r>
            </w:ins>
            <w:r w:rsidRPr="005004DF">
              <w:rPr>
                <w:rFonts w:ascii="ＭＳ Ｐ明朝" w:eastAsia="ＭＳ Ｐ明朝" w:hAnsi="ＭＳ Ｐ明朝" w:hint="eastAsia"/>
                <w:sz w:val="22"/>
              </w:rPr>
              <w:t>聞き手</w:t>
            </w:r>
            <w:ins w:id="300" w:author="Ian Lai" w:date="2017-05-16T22:56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も</w:t>
              </w:r>
            </w:ins>
            <w:del w:id="301" w:author="Ian Lai" w:date="2017-05-16T22:56:00Z">
              <w:r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が</w:delText>
              </w:r>
            </w:del>
            <w:r w:rsidRPr="005004DF">
              <w:rPr>
                <w:rFonts w:ascii="ＭＳ Ｐ明朝" w:eastAsia="ＭＳ Ｐ明朝" w:hAnsi="ＭＳ Ｐ明朝" w:hint="eastAsia"/>
                <w:sz w:val="22"/>
              </w:rPr>
              <w:t>納得</w:t>
            </w:r>
            <w:ins w:id="302" w:author="Ian Lai" w:date="2017-05-16T22:56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できる</w:t>
              </w:r>
            </w:ins>
            <w:del w:id="303" w:author="Ian Lai" w:date="2017-05-16T22:56:00Z">
              <w:r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してくれる</w:delText>
              </w:r>
            </w:del>
            <w:r w:rsidR="002F0536" w:rsidRPr="005004DF">
              <w:rPr>
                <w:rFonts w:ascii="ＭＳ Ｐ明朝" w:eastAsia="ＭＳ Ｐ明朝" w:hAnsi="ＭＳ Ｐ明朝" w:hint="eastAsia"/>
                <w:sz w:val="22"/>
              </w:rPr>
              <w:t>プレゼンテーション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を目指し工夫し</w:t>
            </w:r>
            <w:ins w:id="304" w:author="Ian Lai" w:date="2017-05-16T22:56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ている</w:t>
              </w:r>
            </w:ins>
            <w:del w:id="305" w:author="Ian Lai" w:date="2017-05-16T22:56:00Z">
              <w:r w:rsidRPr="004B4DA4" w:rsidDel="004B4DA4">
                <w:rPr>
                  <w:rFonts w:ascii="ＭＳ Ｐ明朝" w:eastAsia="ＭＳ Ｐ明朝" w:hAnsi="ＭＳ Ｐ明朝" w:hint="eastAsia"/>
                  <w:sz w:val="22"/>
                  <w:rPrChange w:id="306" w:author="Ian Lai" w:date="2017-05-16T22:56:00Z">
                    <w:rPr>
                      <w:rFonts w:hint="eastAsia"/>
                    </w:rPr>
                  </w:rPrChange>
                </w:rPr>
                <w:delText>た</w:delText>
              </w:r>
            </w:del>
            <w:r w:rsidRPr="004B4DA4">
              <w:rPr>
                <w:rFonts w:ascii="ＭＳ Ｐ明朝" w:eastAsia="ＭＳ Ｐ明朝" w:hAnsi="ＭＳ Ｐ明朝" w:hint="eastAsia"/>
                <w:sz w:val="22"/>
                <w:rPrChange w:id="307" w:author="Ian Lai" w:date="2017-05-16T22:56:00Z">
                  <w:rPr>
                    <w:rFonts w:hint="eastAsia"/>
                  </w:rPr>
                </w:rPrChange>
              </w:rPr>
              <w:t>。</w:t>
            </w:r>
          </w:p>
          <w:p w14:paraId="10E7A851" w14:textId="2910CA7D" w:rsidR="00C63921" w:rsidRPr="005004DF" w:rsidRDefault="002F053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英語、日本語、中国語</w:t>
            </w:r>
            <w:ins w:id="308" w:author="Ian Lai" w:date="2017-05-16T22:57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の</w:t>
              </w:r>
            </w:ins>
            <w:del w:id="309" w:author="Ian Lai" w:date="2017-05-16T22:57:00Z">
              <w:r w:rsidR="001C7C2A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を</w:delText>
              </w:r>
            </w:del>
            <w:del w:id="310" w:author="Ian Lai" w:date="2017-05-16T22:56:00Z">
              <w:r w:rsidR="001C7C2A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含め</w:delText>
              </w:r>
            </w:del>
            <w:del w:id="311" w:author="Ian Lai" w:date="2017-05-16T22:57:00Z">
              <w:r w:rsidR="001C7C2A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、</w:delText>
              </w:r>
            </w:del>
            <w:r w:rsidRPr="005004DF">
              <w:rPr>
                <w:rFonts w:ascii="ＭＳ Ｐ明朝" w:eastAsia="ＭＳ Ｐ明朝" w:hAnsi="ＭＳ Ｐ明朝" w:hint="eastAsia"/>
                <w:sz w:val="22"/>
              </w:rPr>
              <w:t>三</w:t>
            </w:r>
            <w:del w:id="312" w:author="Ian Lai" w:date="2017-05-16T22:57:00Z">
              <w:r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つ</w:delText>
              </w:r>
            </w:del>
            <w:r w:rsidRPr="005004DF">
              <w:rPr>
                <w:rFonts w:ascii="ＭＳ Ｐ明朝" w:eastAsia="ＭＳ Ｐ明朝" w:hAnsi="ＭＳ Ｐ明朝" w:hint="eastAsia"/>
                <w:sz w:val="22"/>
              </w:rPr>
              <w:t>言語</w:t>
            </w:r>
            <w:r w:rsidR="001C7C2A" w:rsidRPr="005004DF">
              <w:rPr>
                <w:rFonts w:ascii="ＭＳ Ｐ明朝" w:eastAsia="ＭＳ Ｐ明朝" w:hAnsi="ＭＳ Ｐ明朝" w:hint="eastAsia"/>
                <w:sz w:val="22"/>
              </w:rPr>
              <w:t>を流暢に</w:t>
            </w:r>
            <w:r w:rsidR="00B845FF" w:rsidRPr="005004DF">
              <w:rPr>
                <w:rFonts w:ascii="ＭＳ Ｐ明朝" w:eastAsia="ＭＳ Ｐ明朝" w:hAnsi="ＭＳ Ｐ明朝" w:hint="eastAsia"/>
                <w:sz w:val="22"/>
              </w:rPr>
              <w:t>使</w:t>
            </w:r>
            <w:ins w:id="313" w:author="Ian Lai" w:date="2017-05-16T22:57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えること</w:t>
              </w:r>
            </w:ins>
            <w:del w:id="314" w:author="Ian Lai" w:date="2017-05-16T22:57:00Z">
              <w:r w:rsidR="00B845FF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える</w:delText>
              </w:r>
            </w:del>
            <w:ins w:id="315" w:author="Ian Lai" w:date="2017-05-16T22:58:00Z">
              <w:r w:rsidR="004B4DA4">
                <w:rPr>
                  <w:rFonts w:ascii="ＭＳ Ｐ明朝" w:eastAsia="ＭＳ Ｐ明朝" w:hAnsi="ＭＳ Ｐ明朝" w:hint="eastAsia"/>
                  <w:sz w:val="22"/>
                </w:rPr>
                <w:t>から</w:t>
              </w:r>
            </w:ins>
            <w:del w:id="316" w:author="Ian Lai" w:date="2017-05-16T22:58:00Z">
              <w:r w:rsidR="00B845FF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によ</w:delText>
              </w:r>
            </w:del>
            <w:del w:id="317" w:author="Ian Lai" w:date="2017-05-16T22:57:00Z">
              <w:r w:rsidR="00B845FF" w:rsidRPr="005004DF" w:rsidDel="004B4DA4">
                <w:rPr>
                  <w:rFonts w:ascii="ＭＳ Ｐ明朝" w:eastAsia="ＭＳ Ｐ明朝" w:hAnsi="ＭＳ Ｐ明朝" w:hint="eastAsia"/>
                  <w:sz w:val="22"/>
                </w:rPr>
                <w:delText>り</w:delText>
              </w:r>
            </w:del>
            <w:r w:rsidR="00B845FF" w:rsidRPr="005004DF">
              <w:rPr>
                <w:rFonts w:ascii="ＭＳ Ｐ明朝" w:eastAsia="ＭＳ Ｐ明朝" w:hAnsi="ＭＳ Ｐ明朝" w:hint="eastAsia"/>
                <w:sz w:val="22"/>
              </w:rPr>
              <w:t>、</w:t>
            </w:r>
            <w:r w:rsidR="00AC304E" w:rsidRPr="005004DF">
              <w:rPr>
                <w:rFonts w:ascii="ＭＳ Ｐ明朝" w:eastAsia="ＭＳ Ｐ明朝" w:hAnsi="ＭＳ Ｐ明朝" w:hint="eastAsia"/>
                <w:sz w:val="22"/>
              </w:rPr>
              <w:t>コミュニケーション</w:t>
            </w:r>
            <w:ins w:id="318" w:author="Ian Lai" w:date="2017-05-16T23:15:00Z">
              <w:r w:rsidR="0040639C">
                <w:rPr>
                  <w:rFonts w:ascii="ＭＳ Ｐ明朝" w:eastAsia="ＭＳ Ｐ明朝" w:hAnsi="ＭＳ Ｐ明朝" w:hint="eastAsia"/>
                  <w:sz w:val="22"/>
                </w:rPr>
                <w:t>可能な</w:t>
              </w:r>
            </w:ins>
            <w:ins w:id="319" w:author="Ian Lai" w:date="2017-05-16T23:14:00Z">
              <w:r w:rsidR="0040639C">
                <w:rPr>
                  <w:rFonts w:ascii="ＭＳ Ｐ明朝" w:eastAsia="ＭＳ Ｐ明朝" w:hAnsi="ＭＳ Ｐ明朝" w:hint="eastAsia"/>
                  <w:sz w:val="22"/>
                </w:rPr>
                <w:t>幅は広い</w:t>
              </w:r>
            </w:ins>
            <w:del w:id="320" w:author="Ian Lai" w:date="2017-05-16T23:08:00Z">
              <w:r w:rsidR="00AC304E" w:rsidRPr="005004DF" w:rsidDel="00716BDA">
                <w:rPr>
                  <w:rFonts w:ascii="ＭＳ Ｐ明朝" w:eastAsia="ＭＳ Ｐ明朝" w:hAnsi="ＭＳ Ｐ明朝" w:hint="eastAsia"/>
                  <w:sz w:val="22"/>
                </w:rPr>
                <w:delText>の範囲はより広い</w:delText>
              </w:r>
            </w:del>
            <w:r w:rsidR="00AC304E" w:rsidRPr="005004DF">
              <w:rPr>
                <w:rFonts w:ascii="ＭＳ Ｐ明朝" w:eastAsia="ＭＳ Ｐ明朝" w:hAnsi="ＭＳ Ｐ明朝" w:hint="eastAsia"/>
                <w:sz w:val="22"/>
              </w:rPr>
              <w:t>。</w:t>
            </w:r>
          </w:p>
        </w:tc>
      </w:tr>
      <w:tr w:rsidR="007849AF" w:rsidRPr="00BA286C" w14:paraId="0C440E73" w14:textId="77777777" w:rsidTr="0088575B">
        <w:trPr>
          <w:trHeight w:val="362"/>
        </w:trPr>
        <w:tc>
          <w:tcPr>
            <w:tcW w:w="2723" w:type="dxa"/>
          </w:tcPr>
          <w:p w14:paraId="1BA5256F" w14:textId="0F98EF76" w:rsidR="007849AF" w:rsidRPr="005004DF" w:rsidRDefault="00722850" w:rsidP="002F1E88">
            <w:pPr>
              <w:pStyle w:val="a8"/>
              <w:widowControl/>
              <w:numPr>
                <w:ilvl w:val="1"/>
                <w:numId w:val="22"/>
              </w:numPr>
              <w:spacing w:after="72"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ins w:id="321" w:author="Ian Lai" w:date="2017-05-16T23:17:00Z">
              <w:r>
                <w:rPr>
                  <w:rFonts w:ascii="ＭＳ Ｐ明朝" w:eastAsia="ＭＳ Ｐ明朝" w:hAnsi="ＭＳ Ｐ明朝" w:hint="eastAsia"/>
                  <w:sz w:val="22"/>
                </w:rPr>
                <w:t>チャレンジ精神</w:t>
              </w:r>
            </w:ins>
            <w:del w:id="322" w:author="Ian Lai" w:date="2017-05-16T23:07:00Z">
              <w:r w:rsidR="002F1E88" w:rsidRPr="005004DF" w:rsidDel="00716BDA">
                <w:rPr>
                  <w:rFonts w:ascii="ＭＳ Ｐ明朝" w:eastAsia="ＭＳ Ｐ明朝" w:hAnsi="ＭＳ Ｐ明朝" w:hint="eastAsia"/>
                  <w:sz w:val="22"/>
                </w:rPr>
                <w:delText>習得の早い</w:delText>
              </w:r>
            </w:del>
          </w:p>
        </w:tc>
        <w:tc>
          <w:tcPr>
            <w:tcW w:w="7233" w:type="dxa"/>
          </w:tcPr>
          <w:p w14:paraId="2999CC6C" w14:textId="39381BF9" w:rsidR="007849AF" w:rsidRPr="005004DF" w:rsidRDefault="00716BDA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ins w:id="323" w:author="Ian Lai" w:date="2017-05-16T23:05:00Z">
              <w:r>
                <w:rPr>
                  <w:rFonts w:ascii="ＭＳ Ｐ明朝" w:eastAsia="ＭＳ Ｐ明朝" w:hAnsi="ＭＳ Ｐ明朝" w:cs="Microsoft New Tai Lue" w:hint="eastAsia"/>
                  <w:sz w:val="22"/>
                </w:rPr>
                <w:t>新たなことを生み出す</w:t>
              </w:r>
            </w:ins>
            <w:r w:rsidR="00BC44E1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研究者として、</w:t>
            </w:r>
            <w:ins w:id="324" w:author="Ian Lai" w:date="2017-05-16T23:05:00Z">
              <w:r>
                <w:rPr>
                  <w:rFonts w:ascii="ＭＳ Ｐ明朝" w:eastAsia="ＭＳ Ｐ明朝" w:hAnsi="ＭＳ Ｐ明朝" w:cs="Microsoft New Tai Lue" w:hint="eastAsia"/>
                  <w:sz w:val="22"/>
                </w:rPr>
                <w:t>未知な分野について</w:t>
              </w:r>
            </w:ins>
            <w:ins w:id="325" w:author="Ian Lai" w:date="2017-05-16T23:06:00Z">
              <w:r>
                <w:rPr>
                  <w:rFonts w:ascii="ＭＳ Ｐ明朝" w:eastAsia="ＭＳ Ｐ明朝" w:hAnsi="ＭＳ Ｐ明朝" w:cs="Microsoft New Tai Lue" w:hint="eastAsia"/>
                  <w:sz w:val="22"/>
                </w:rPr>
                <w:t>の</w:t>
              </w:r>
            </w:ins>
            <w:del w:id="326" w:author="Ian Lai" w:date="2017-05-16T23:05:00Z">
              <w:r w:rsidR="00BC44E1" w:rsidRPr="005004DF" w:rsidDel="00716BDA">
                <w:rPr>
                  <w:rFonts w:ascii="ＭＳ Ｐ明朝" w:eastAsia="ＭＳ Ｐ明朝" w:hAnsi="ＭＳ Ｐ明朝" w:cs="Microsoft New Tai Lue" w:hint="eastAsia"/>
                  <w:sz w:val="22"/>
                </w:rPr>
                <w:delText>新しいものを</w:delText>
              </w:r>
            </w:del>
            <w:ins w:id="327" w:author="Ian Lai" w:date="2017-05-16T23:06:00Z">
              <w:r>
                <w:rPr>
                  <w:rFonts w:ascii="ＭＳ Ｐ明朝" w:eastAsia="ＭＳ Ｐ明朝" w:hAnsi="ＭＳ Ｐ明朝" w:cs="Microsoft New Tai Lue" w:hint="eastAsia"/>
                  <w:sz w:val="22"/>
                </w:rPr>
                <w:t>調査や</w:t>
              </w:r>
            </w:ins>
            <w:del w:id="328" w:author="Ian Lai" w:date="2017-05-16T23:05:00Z">
              <w:r w:rsidR="00BC44E1" w:rsidRPr="005004DF" w:rsidDel="00716BDA">
                <w:rPr>
                  <w:rFonts w:ascii="ＭＳ Ｐ明朝" w:eastAsia="ＭＳ Ｐ明朝" w:hAnsi="ＭＳ Ｐ明朝" w:cs="Microsoft New Tai Lue" w:hint="eastAsia"/>
                  <w:sz w:val="22"/>
                </w:rPr>
                <w:delText>調べ</w:delText>
              </w:r>
            </w:del>
            <w:del w:id="329" w:author="Ian Lai" w:date="2017-05-16T23:06:00Z">
              <w:r w:rsidR="00BC44E1" w:rsidRPr="005004DF" w:rsidDel="00716BDA">
                <w:rPr>
                  <w:rFonts w:ascii="ＭＳ Ｐ明朝" w:eastAsia="ＭＳ Ｐ明朝" w:hAnsi="ＭＳ Ｐ明朝" w:cs="Microsoft New Tai Lue" w:hint="eastAsia"/>
                  <w:sz w:val="22"/>
                </w:rPr>
                <w:delText>たり</w:delText>
              </w:r>
            </w:del>
            <w:ins w:id="330" w:author="Ian Lai" w:date="2017-05-16T23:16:00Z">
              <w:r w:rsidR="00722850">
                <w:rPr>
                  <w:rFonts w:ascii="ＭＳ Ｐ明朝" w:eastAsia="ＭＳ Ｐ明朝" w:hAnsi="ＭＳ Ｐ明朝" w:cs="Microsoft New Tai Lue" w:hint="eastAsia"/>
                  <w:sz w:val="22"/>
                </w:rPr>
                <w:t>試行</w:t>
              </w:r>
            </w:ins>
            <w:ins w:id="331" w:author="Ian Lai" w:date="2017-05-16T23:19:00Z">
              <w:r w:rsidR="00E76475">
                <w:rPr>
                  <w:rFonts w:ascii="ＭＳ Ｐ明朝" w:eastAsia="ＭＳ Ｐ明朝" w:hAnsi="ＭＳ Ｐ明朝" w:cs="Microsoft New Tai Lue" w:hint="eastAsia"/>
                  <w:sz w:val="22"/>
                </w:rPr>
                <w:t>に慣れている。</w:t>
              </w:r>
            </w:ins>
            <w:del w:id="332" w:author="Ian Lai" w:date="2017-05-16T23:06:00Z">
              <w:r w:rsidR="00BC44E1" w:rsidRPr="005004DF" w:rsidDel="00716BDA">
                <w:rPr>
                  <w:rFonts w:ascii="ＭＳ Ｐ明朝" w:eastAsia="ＭＳ Ｐ明朝" w:hAnsi="ＭＳ Ｐ明朝" w:cs="Microsoft New Tai Lue" w:hint="eastAsia"/>
                  <w:sz w:val="22"/>
                </w:rPr>
                <w:delText>試したりすることを慣れている</w:delText>
              </w:r>
            </w:del>
            <w:del w:id="333" w:author="Ian Lai" w:date="2017-05-16T23:19:00Z">
              <w:r w:rsidR="00BC44E1" w:rsidRPr="005004DF" w:rsidDel="00E76475">
                <w:rPr>
                  <w:rFonts w:ascii="ＭＳ Ｐ明朝" w:eastAsia="ＭＳ Ｐ明朝" w:hAnsi="ＭＳ Ｐ明朝" w:cs="Microsoft New Tai Lue" w:hint="eastAsia"/>
                  <w:sz w:val="22"/>
                </w:rPr>
                <w:delText>。</w:delText>
              </w:r>
            </w:del>
          </w:p>
        </w:tc>
      </w:tr>
    </w:tbl>
    <w:p w14:paraId="59A9386A" w14:textId="77777777" w:rsidR="00F4696F" w:rsidRPr="00BA286C" w:rsidRDefault="00F4696F" w:rsidP="00101226">
      <w:pPr>
        <w:spacing w:line="320" w:lineRule="atLeast"/>
        <w:rPr>
          <w:rFonts w:ascii="ＭＳ Ｐゴシック" w:eastAsia="ＭＳ Ｐゴシック" w:hAnsi="ＭＳ Ｐゴシック" w:cs="ＭＳ 明朝"/>
          <w:b/>
          <w:sz w:val="22"/>
          <w:szCs w:val="22"/>
        </w:rPr>
      </w:pPr>
    </w:p>
    <w:p w14:paraId="4A226B38" w14:textId="77777777" w:rsidR="00F4696F" w:rsidRPr="00E9700B" w:rsidRDefault="00F4696F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t>論文</w:t>
      </w:r>
    </w:p>
    <w:p w14:paraId="0C7E3C7C" w14:textId="591EA04D" w:rsidR="00B47C5F" w:rsidRPr="002F12C2" w:rsidRDefault="00B47C5F" w:rsidP="00D97F80">
      <w:pPr>
        <w:pStyle w:val="a8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明朝" w:eastAsia="ＭＳ Ｐ明朝" w:hAnsi="ＭＳ Ｐ明朝" w:cs="Microsoft New Tai Lue"/>
          <w:sz w:val="20"/>
        </w:rPr>
      </w:pPr>
      <w:r w:rsidRPr="002F12C2">
        <w:rPr>
          <w:rFonts w:ascii="ＭＳ Ｐ明朝" w:eastAsia="ＭＳ Ｐ明朝" w:hAnsi="ＭＳ Ｐ明朝" w:cs="Microsoft New Tai Lue"/>
          <w:b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sz w:val="20"/>
        </w:rPr>
        <w:t>, Youyang Ng, Takeshi Sakoda, Yosuke Bando, Arata Miyamoto, Masahiro Ishiyama, Ken-ichi Maeda, Yusuke Doi, "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>Real and Simulator Testbeds for Content Dissemination in High-density Large-scale WANET</w:t>
      </w:r>
      <w:r w:rsidRPr="002F12C2">
        <w:rPr>
          <w:rFonts w:ascii="ＭＳ Ｐ明朝" w:eastAsia="ＭＳ Ｐ明朝" w:hAnsi="ＭＳ Ｐ明朝" w:cs="Microsoft New Tai Lue"/>
          <w:sz w:val="20"/>
        </w:rPr>
        <w:t>", IEEE Consumer Communications &amp; Networking Conference (CCNC), January 2017</w:t>
      </w:r>
    </w:p>
    <w:p w14:paraId="60A27E53" w14:textId="6ACFB860" w:rsidR="00B47C5F" w:rsidRPr="002F12C2" w:rsidRDefault="00B47C5F" w:rsidP="00D97F80">
      <w:pPr>
        <w:pStyle w:val="a8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明朝" w:eastAsia="ＭＳ Ｐ明朝" w:hAnsi="ＭＳ Ｐ明朝" w:cs="Microsoft New Tai Lue"/>
          <w:color w:val="000000" w:themeColor="text1"/>
          <w:sz w:val="20"/>
        </w:rPr>
      </w:pPr>
      <w:r w:rsidRPr="002F12C2">
        <w:rPr>
          <w:rFonts w:ascii="ＭＳ Ｐ明朝" w:eastAsia="ＭＳ Ｐ明朝" w:hAnsi="ＭＳ Ｐ明朝" w:cs="Microsoft New Tai Lue"/>
          <w:b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sz w:val="20"/>
        </w:rPr>
        <w:t>, Wei-Hao Kuo, Wan-Ting Chiu, Hung-Yu Wei, “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>Accelerometer-Assisted 802.11 Rate Adaptation on Mobile</w:t>
      </w:r>
      <w:r w:rsidR="00337A81" w:rsidRPr="002F12C2">
        <w:rPr>
          <w:rFonts w:ascii="ＭＳ Ｐ明朝" w:eastAsia="ＭＳ Ｐ明朝" w:hAnsi="ＭＳ Ｐ明朝" w:cs="Microsoft New Tai Lue" w:hint="eastAsia"/>
          <w:sz w:val="20"/>
          <w:u w:val="single"/>
        </w:rPr>
        <w:t xml:space="preserve">　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>WiFi Access</w:t>
      </w:r>
      <w:r w:rsidRPr="002F12C2">
        <w:rPr>
          <w:rFonts w:ascii="ＭＳ Ｐ明朝" w:eastAsia="ＭＳ Ｐ明朝" w:hAnsi="ＭＳ Ｐ明朝" w:cs="Microsoft New Tai Lue"/>
          <w:sz w:val="20"/>
        </w:rPr>
        <w:t>”, EURASIP Journal on Wireless Communications and Networking, August 2012</w:t>
      </w:r>
    </w:p>
    <w:p w14:paraId="530D10AF" w14:textId="215358E0" w:rsidR="00B47C5F" w:rsidRPr="002F12C2" w:rsidDel="00440ED6" w:rsidRDefault="00B47C5F" w:rsidP="00D97F80">
      <w:pPr>
        <w:pStyle w:val="a8"/>
        <w:numPr>
          <w:ilvl w:val="0"/>
          <w:numId w:val="24"/>
        </w:numPr>
        <w:spacing w:afterLines="50" w:after="120" w:line="320" w:lineRule="exact"/>
        <w:ind w:leftChars="0" w:left="426" w:hanging="284"/>
        <w:rPr>
          <w:del w:id="334" w:author="Ian Lai" w:date="2017-05-16T22:41:00Z"/>
          <w:rFonts w:ascii="ＭＳ Ｐ明朝" w:eastAsia="ＭＳ Ｐ明朝" w:hAnsi="ＭＳ Ｐ明朝" w:cs="Microsoft New Tai Lue"/>
          <w:color w:val="000000" w:themeColor="text1"/>
          <w:sz w:val="20"/>
        </w:rPr>
      </w:pP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 xml:space="preserve">Kazuto Shimizu, </w:t>
      </w:r>
      <w:r w:rsidRPr="002F12C2">
        <w:rPr>
          <w:rFonts w:ascii="ＭＳ Ｐ明朝" w:eastAsia="ＭＳ Ｐ明朝" w:hAnsi="ＭＳ Ｐ明朝" w:cs="Microsoft New Tai Lue"/>
          <w:b/>
          <w:color w:val="000000" w:themeColor="text1"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, Kazuhiro Yamada, Yoshihiro Kawahara, and Tohru Asami, "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  <w:u w:val="single"/>
        </w:rPr>
        <w:t>Design and Evaluation of an</w:t>
      </w:r>
      <w:r w:rsidR="00337A81" w:rsidRPr="002F12C2">
        <w:rPr>
          <w:rFonts w:ascii="ＭＳ Ｐ明朝" w:eastAsia="ＭＳ Ｐ明朝" w:hAnsi="ＭＳ Ｐ明朝" w:cs="Microsoft New Tai Lue" w:hint="eastAsia"/>
          <w:color w:val="000000" w:themeColor="text1"/>
          <w:sz w:val="20"/>
          <w:u w:val="single"/>
        </w:rPr>
        <w:t xml:space="preserve">　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  <w:u w:val="single"/>
        </w:rPr>
        <w:t>Emulator for High Speed Mobile Communication Environment Based on IEEE 802.11g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", Technical Report of IEICE (</w:t>
      </w:r>
      <w:r w:rsidR="00F767C1" w:rsidRPr="002F12C2">
        <w:rPr>
          <w:rFonts w:ascii="ＭＳ Ｐ明朝" w:eastAsia="ＭＳ Ｐ明朝" w:hAnsi="ＭＳ Ｐ明朝" w:cs="Microsoft New Tai Lue" w:hint="eastAsia"/>
          <w:color w:val="000000" w:themeColor="text1"/>
          <w:sz w:val="20"/>
        </w:rPr>
        <w:t>日本語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), March 2011</w:t>
      </w:r>
    </w:p>
    <w:p w14:paraId="10407057" w14:textId="1D43C1DE" w:rsidR="00116180" w:rsidRPr="00440ED6" w:rsidRDefault="00116180">
      <w:pPr>
        <w:pStyle w:val="a8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ゴシック" w:eastAsia="ＭＳ Ｐゴシック" w:hAnsi="ＭＳ Ｐゴシック" w:cs="ＭＳ 明朝"/>
          <w:b/>
          <w:sz w:val="22"/>
          <w:rPrChange w:id="335" w:author="Ian Lai" w:date="2017-05-16T22:41:00Z">
            <w:rPr/>
          </w:rPrChange>
        </w:rPr>
        <w:pPrChange w:id="336" w:author="Ian Lai" w:date="2017-05-16T22:41:00Z">
          <w:pPr>
            <w:spacing w:line="320" w:lineRule="atLeast"/>
            <w:ind w:right="1546"/>
          </w:pPr>
        </w:pPrChange>
      </w:pPr>
    </w:p>
    <w:sectPr w:rsidR="00116180" w:rsidRPr="00440ED6" w:rsidSect="0025453E">
      <w:footerReference w:type="default" r:id="rId8"/>
      <w:pgSz w:w="11907" w:h="16840"/>
      <w:pgMar w:top="565" w:right="851" w:bottom="565" w:left="851" w:header="680" w:footer="51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901A3" w14:textId="77777777" w:rsidR="00AF3DAE" w:rsidRDefault="00AF3DA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41179C5" w14:textId="77777777" w:rsidR="00AF3DAE" w:rsidRDefault="00AF3DA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FKai-SB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MS-PMincho">
    <w:charset w:val="80"/>
    <w:family w:val="auto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9DAF9" w14:textId="77777777" w:rsidR="00E14826" w:rsidRDefault="00E14826">
    <w:pPr>
      <w:spacing w:line="320" w:lineRule="atLeast"/>
      <w:jc w:val="center"/>
      <w:rPr>
        <w:rFonts w:ascii="Times-Roman" w:hAnsi="Times-Roman" w:cs="Times-Roman"/>
        <w:color w:val="auto"/>
        <w:sz w:val="22"/>
        <w:szCs w:val="22"/>
      </w:rPr>
    </w:pPr>
    <w:r>
      <w:rPr>
        <w:rFonts w:ascii="unknown" w:hAnsi="unknown" w:cs="unknown"/>
        <w:color w:val="auto"/>
        <w:sz w:val="22"/>
        <w:szCs w:val="22"/>
      </w:rPr>
      <w:fldChar w:fldCharType="begin"/>
    </w:r>
    <w:r>
      <w:rPr>
        <w:rFonts w:ascii="unknown" w:hAnsi="unknown" w:cs="unknown"/>
        <w:color w:val="auto"/>
        <w:sz w:val="22"/>
        <w:szCs w:val="22"/>
      </w:rPr>
      <w:instrText>PAGE</w:instrText>
    </w:r>
    <w:r>
      <w:rPr>
        <w:rFonts w:ascii="unknown" w:hAnsi="unknown" w:cs="unknown"/>
        <w:color w:val="auto"/>
        <w:sz w:val="22"/>
        <w:szCs w:val="22"/>
      </w:rPr>
      <w:fldChar w:fldCharType="separate"/>
    </w:r>
    <w:r w:rsidR="009E6E84">
      <w:rPr>
        <w:rFonts w:ascii="unknown" w:hAnsi="unknown" w:cs="unknown"/>
        <w:noProof/>
        <w:color w:val="auto"/>
        <w:sz w:val="22"/>
        <w:szCs w:val="22"/>
      </w:rPr>
      <w:t>1</w:t>
    </w:r>
    <w:r>
      <w:rPr>
        <w:rFonts w:ascii="unknown" w:hAnsi="unknown" w:cs="unknown"/>
        <w:color w:val="auto"/>
        <w:sz w:val="22"/>
        <w:szCs w:val="22"/>
      </w:rPr>
      <w:fldChar w:fldCharType="end"/>
    </w:r>
    <w:r w:rsidR="005A5F94">
      <w:rPr>
        <w:rFonts w:ascii="unknown" w:hAnsi="unknown" w:cs="unknown" w:hint="eastAsia"/>
        <w:color w:val="auto"/>
        <w:sz w:val="22"/>
        <w:szCs w:val="22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05875" w14:textId="77777777" w:rsidR="00AF3DAE" w:rsidRDefault="00AF3DA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B4CAF63" w14:textId="77777777" w:rsidR="00AF3DAE" w:rsidRDefault="00AF3DA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7ED"/>
    <w:multiLevelType w:val="hybridMultilevel"/>
    <w:tmpl w:val="35EC0B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5982"/>
    <w:multiLevelType w:val="hybridMultilevel"/>
    <w:tmpl w:val="56F20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270606"/>
    <w:multiLevelType w:val="hybridMultilevel"/>
    <w:tmpl w:val="7EAAA4D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B4C4F"/>
    <w:multiLevelType w:val="hybridMultilevel"/>
    <w:tmpl w:val="4344E716"/>
    <w:lvl w:ilvl="0" w:tplc="26D42156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271E6857"/>
    <w:multiLevelType w:val="hybridMultilevel"/>
    <w:tmpl w:val="2DF478E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0405"/>
    <w:multiLevelType w:val="hybridMultilevel"/>
    <w:tmpl w:val="CF86D66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6" w15:restartNumberingAfterBreak="0">
    <w:nsid w:val="2A327F76"/>
    <w:multiLevelType w:val="hybridMultilevel"/>
    <w:tmpl w:val="3CD2BD8E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7" w15:restartNumberingAfterBreak="0">
    <w:nsid w:val="2C770001"/>
    <w:multiLevelType w:val="hybridMultilevel"/>
    <w:tmpl w:val="B7DE44D2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8" w15:restartNumberingAfterBreak="0">
    <w:nsid w:val="30223793"/>
    <w:multiLevelType w:val="hybridMultilevel"/>
    <w:tmpl w:val="A3C2E652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9" w15:restartNumberingAfterBreak="0">
    <w:nsid w:val="35670080"/>
    <w:multiLevelType w:val="hybridMultilevel"/>
    <w:tmpl w:val="007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9148C9A">
      <w:start w:val="2017"/>
      <w:numFmt w:val="bullet"/>
      <w:lvlText w:val="■"/>
      <w:lvlJc w:val="left"/>
      <w:pPr>
        <w:ind w:left="2160" w:hanging="360"/>
      </w:pPr>
      <w:rPr>
        <w:rFonts w:ascii="MS UI Gothic" w:eastAsia="MS UI Gothic" w:hAnsi="MS UI Gothic" w:cs="Arial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A31E6"/>
    <w:multiLevelType w:val="hybridMultilevel"/>
    <w:tmpl w:val="2B36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A743B"/>
    <w:multiLevelType w:val="multilevel"/>
    <w:tmpl w:val="AB6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A02D3"/>
    <w:multiLevelType w:val="hybridMultilevel"/>
    <w:tmpl w:val="2BA4B4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6E588C"/>
    <w:multiLevelType w:val="hybridMultilevel"/>
    <w:tmpl w:val="85E87CDC"/>
    <w:lvl w:ilvl="0" w:tplc="0409000F">
      <w:start w:val="1"/>
      <w:numFmt w:val="decimal"/>
      <w:lvlText w:val="%1."/>
      <w:lvlJc w:val="left"/>
      <w:pPr>
        <w:ind w:left="6529" w:hanging="360"/>
      </w:pPr>
    </w:lvl>
    <w:lvl w:ilvl="1" w:tplc="04090019" w:tentative="1">
      <w:start w:val="1"/>
      <w:numFmt w:val="lowerLetter"/>
      <w:lvlText w:val="%2."/>
      <w:lvlJc w:val="left"/>
      <w:pPr>
        <w:ind w:left="7249" w:hanging="360"/>
      </w:pPr>
    </w:lvl>
    <w:lvl w:ilvl="2" w:tplc="0409001B" w:tentative="1">
      <w:start w:val="1"/>
      <w:numFmt w:val="lowerRoman"/>
      <w:lvlText w:val="%3."/>
      <w:lvlJc w:val="right"/>
      <w:pPr>
        <w:ind w:left="7969" w:hanging="180"/>
      </w:pPr>
    </w:lvl>
    <w:lvl w:ilvl="3" w:tplc="0409000F" w:tentative="1">
      <w:start w:val="1"/>
      <w:numFmt w:val="decimal"/>
      <w:lvlText w:val="%4."/>
      <w:lvlJc w:val="left"/>
      <w:pPr>
        <w:ind w:left="8689" w:hanging="360"/>
      </w:pPr>
    </w:lvl>
    <w:lvl w:ilvl="4" w:tplc="04090019" w:tentative="1">
      <w:start w:val="1"/>
      <w:numFmt w:val="lowerLetter"/>
      <w:lvlText w:val="%5."/>
      <w:lvlJc w:val="left"/>
      <w:pPr>
        <w:ind w:left="9409" w:hanging="360"/>
      </w:pPr>
    </w:lvl>
    <w:lvl w:ilvl="5" w:tplc="0409001B" w:tentative="1">
      <w:start w:val="1"/>
      <w:numFmt w:val="lowerRoman"/>
      <w:lvlText w:val="%6."/>
      <w:lvlJc w:val="right"/>
      <w:pPr>
        <w:ind w:left="10129" w:hanging="180"/>
      </w:pPr>
    </w:lvl>
    <w:lvl w:ilvl="6" w:tplc="0409000F" w:tentative="1">
      <w:start w:val="1"/>
      <w:numFmt w:val="decimal"/>
      <w:lvlText w:val="%7."/>
      <w:lvlJc w:val="left"/>
      <w:pPr>
        <w:ind w:left="10849" w:hanging="360"/>
      </w:pPr>
    </w:lvl>
    <w:lvl w:ilvl="7" w:tplc="04090019" w:tentative="1">
      <w:start w:val="1"/>
      <w:numFmt w:val="lowerLetter"/>
      <w:lvlText w:val="%8."/>
      <w:lvlJc w:val="left"/>
      <w:pPr>
        <w:ind w:left="11569" w:hanging="360"/>
      </w:pPr>
    </w:lvl>
    <w:lvl w:ilvl="8" w:tplc="0409001B" w:tentative="1">
      <w:start w:val="1"/>
      <w:numFmt w:val="lowerRoman"/>
      <w:lvlText w:val="%9."/>
      <w:lvlJc w:val="right"/>
      <w:pPr>
        <w:ind w:left="12289" w:hanging="180"/>
      </w:pPr>
    </w:lvl>
  </w:abstractNum>
  <w:abstractNum w:abstractNumId="14" w15:restartNumberingAfterBreak="0">
    <w:nsid w:val="48DD77D1"/>
    <w:multiLevelType w:val="hybridMultilevel"/>
    <w:tmpl w:val="A308D12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15" w15:restartNumberingAfterBreak="0">
    <w:nsid w:val="4CF87B71"/>
    <w:multiLevelType w:val="hybridMultilevel"/>
    <w:tmpl w:val="C74AD53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B2063"/>
    <w:multiLevelType w:val="hybridMultilevel"/>
    <w:tmpl w:val="546077EC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C7A4E"/>
    <w:multiLevelType w:val="hybridMultilevel"/>
    <w:tmpl w:val="47145FB4"/>
    <w:lvl w:ilvl="0" w:tplc="59825DEA">
      <w:numFmt w:val="bullet"/>
      <w:lvlText w:val="◇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512837FD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1F1E"/>
    <w:multiLevelType w:val="hybridMultilevel"/>
    <w:tmpl w:val="D37CF53A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43E12"/>
    <w:multiLevelType w:val="hybridMultilevel"/>
    <w:tmpl w:val="EC9EFA64"/>
    <w:lvl w:ilvl="0" w:tplc="188068E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37DD1"/>
    <w:multiLevelType w:val="hybridMultilevel"/>
    <w:tmpl w:val="0890CA3C"/>
    <w:lvl w:ilvl="0" w:tplc="26D4215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CE628E1"/>
    <w:multiLevelType w:val="hybridMultilevel"/>
    <w:tmpl w:val="F0A2301C"/>
    <w:lvl w:ilvl="0" w:tplc="D244FC12">
      <w:numFmt w:val="bullet"/>
      <w:lvlText w:val="●"/>
      <w:lvlJc w:val="left"/>
      <w:pPr>
        <w:tabs>
          <w:tab w:val="num" w:pos="456"/>
        </w:tabs>
        <w:ind w:left="456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936"/>
        </w:tabs>
        <w:ind w:left="936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356"/>
        </w:tabs>
        <w:ind w:left="1356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76"/>
        </w:tabs>
        <w:ind w:left="1776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96"/>
        </w:tabs>
        <w:ind w:left="2196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616"/>
        </w:tabs>
        <w:ind w:left="2616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36"/>
        </w:tabs>
        <w:ind w:left="3036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456"/>
        </w:tabs>
        <w:ind w:left="3456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876"/>
        </w:tabs>
        <w:ind w:left="3876" w:hanging="420"/>
      </w:pPr>
      <w:rPr>
        <w:rFonts w:ascii="Wingdings" w:hAnsi="Wingdings" w:cs="Wingdings" w:hint="default"/>
      </w:rPr>
    </w:lvl>
  </w:abstractNum>
  <w:abstractNum w:abstractNumId="23" w15:restartNumberingAfterBreak="0">
    <w:nsid w:val="5E61676E"/>
    <w:multiLevelType w:val="hybridMultilevel"/>
    <w:tmpl w:val="FB045AAC"/>
    <w:lvl w:ilvl="0" w:tplc="B40CC01E">
      <w:start w:val="2017"/>
      <w:numFmt w:val="bullet"/>
      <w:lvlText w:val="■"/>
      <w:lvlJc w:val="left"/>
      <w:pPr>
        <w:ind w:left="720" w:hanging="360"/>
      </w:pPr>
      <w:rPr>
        <w:rFonts w:ascii="MS UI Gothic" w:eastAsia="MS UI Gothic" w:hAnsi="MS UI Gothic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13DD1"/>
    <w:multiLevelType w:val="hybridMultilevel"/>
    <w:tmpl w:val="1ECA8F9E"/>
    <w:lvl w:ilvl="0" w:tplc="75EA2FA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80325"/>
    <w:multiLevelType w:val="hybridMultilevel"/>
    <w:tmpl w:val="7D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F4FA3"/>
    <w:multiLevelType w:val="hybridMultilevel"/>
    <w:tmpl w:val="BDE20A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22D77"/>
    <w:multiLevelType w:val="hybridMultilevel"/>
    <w:tmpl w:val="2F72B56C"/>
    <w:lvl w:ilvl="0" w:tplc="7F348BAE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8" w15:restartNumberingAfterBreak="0">
    <w:nsid w:val="75D072D5"/>
    <w:multiLevelType w:val="hybridMultilevel"/>
    <w:tmpl w:val="3C7A8C72"/>
    <w:lvl w:ilvl="0" w:tplc="6110240C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9" w15:restartNumberingAfterBreak="0">
    <w:nsid w:val="7BC90EC9"/>
    <w:multiLevelType w:val="hybridMultilevel"/>
    <w:tmpl w:val="BC489E44"/>
    <w:lvl w:ilvl="0" w:tplc="289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61485"/>
    <w:multiLevelType w:val="hybridMultilevel"/>
    <w:tmpl w:val="F2A42038"/>
    <w:lvl w:ilvl="0" w:tplc="0409000F">
      <w:start w:val="1"/>
      <w:numFmt w:val="decimal"/>
      <w:lvlText w:val="%1."/>
      <w:lvlJc w:val="left"/>
      <w:pPr>
        <w:ind w:left="1629" w:hanging="360"/>
      </w:pPr>
    </w:lvl>
    <w:lvl w:ilvl="1" w:tplc="04090019" w:tentative="1">
      <w:start w:val="1"/>
      <w:numFmt w:val="lowerLetter"/>
      <w:lvlText w:val="%2."/>
      <w:lvlJc w:val="left"/>
      <w:pPr>
        <w:ind w:left="2349" w:hanging="360"/>
      </w:pPr>
    </w:lvl>
    <w:lvl w:ilvl="2" w:tplc="0409001B" w:tentative="1">
      <w:start w:val="1"/>
      <w:numFmt w:val="lowerRoman"/>
      <w:lvlText w:val="%3."/>
      <w:lvlJc w:val="right"/>
      <w:pPr>
        <w:ind w:left="3069" w:hanging="180"/>
      </w:pPr>
    </w:lvl>
    <w:lvl w:ilvl="3" w:tplc="0409000F" w:tentative="1">
      <w:start w:val="1"/>
      <w:numFmt w:val="decimal"/>
      <w:lvlText w:val="%4."/>
      <w:lvlJc w:val="left"/>
      <w:pPr>
        <w:ind w:left="3789" w:hanging="360"/>
      </w:pPr>
    </w:lvl>
    <w:lvl w:ilvl="4" w:tplc="04090019" w:tentative="1">
      <w:start w:val="1"/>
      <w:numFmt w:val="lowerLetter"/>
      <w:lvlText w:val="%5."/>
      <w:lvlJc w:val="left"/>
      <w:pPr>
        <w:ind w:left="4509" w:hanging="360"/>
      </w:pPr>
    </w:lvl>
    <w:lvl w:ilvl="5" w:tplc="0409001B" w:tentative="1">
      <w:start w:val="1"/>
      <w:numFmt w:val="lowerRoman"/>
      <w:lvlText w:val="%6."/>
      <w:lvlJc w:val="right"/>
      <w:pPr>
        <w:ind w:left="5229" w:hanging="180"/>
      </w:pPr>
    </w:lvl>
    <w:lvl w:ilvl="6" w:tplc="0409000F" w:tentative="1">
      <w:start w:val="1"/>
      <w:numFmt w:val="decimal"/>
      <w:lvlText w:val="%7."/>
      <w:lvlJc w:val="left"/>
      <w:pPr>
        <w:ind w:left="5949" w:hanging="360"/>
      </w:pPr>
    </w:lvl>
    <w:lvl w:ilvl="7" w:tplc="04090019" w:tentative="1">
      <w:start w:val="1"/>
      <w:numFmt w:val="lowerLetter"/>
      <w:lvlText w:val="%8."/>
      <w:lvlJc w:val="left"/>
      <w:pPr>
        <w:ind w:left="6669" w:hanging="360"/>
      </w:pPr>
    </w:lvl>
    <w:lvl w:ilvl="8" w:tplc="0409001B" w:tentative="1">
      <w:start w:val="1"/>
      <w:numFmt w:val="lowerRoman"/>
      <w:lvlText w:val="%9."/>
      <w:lvlJc w:val="right"/>
      <w:pPr>
        <w:ind w:left="7389" w:hanging="180"/>
      </w:pPr>
    </w:lvl>
  </w:abstractNum>
  <w:num w:numId="1">
    <w:abstractNumId w:val="22"/>
  </w:num>
  <w:num w:numId="2">
    <w:abstractNumId w:val="17"/>
  </w:num>
  <w:num w:numId="3">
    <w:abstractNumId w:val="3"/>
  </w:num>
  <w:num w:numId="4">
    <w:abstractNumId w:val="28"/>
  </w:num>
  <w:num w:numId="5">
    <w:abstractNumId w:val="27"/>
  </w:num>
  <w:num w:numId="6">
    <w:abstractNumId w:val="5"/>
  </w:num>
  <w:num w:numId="7">
    <w:abstractNumId w:val="6"/>
  </w:num>
  <w:num w:numId="8">
    <w:abstractNumId w:val="8"/>
  </w:num>
  <w:num w:numId="9">
    <w:abstractNumId w:val="14"/>
  </w:num>
  <w:num w:numId="10">
    <w:abstractNumId w:val="2"/>
  </w:num>
  <w:num w:numId="11">
    <w:abstractNumId w:val="11"/>
  </w:num>
  <w:num w:numId="12">
    <w:abstractNumId w:val="7"/>
  </w:num>
  <w:num w:numId="13">
    <w:abstractNumId w:val="10"/>
  </w:num>
  <w:num w:numId="14">
    <w:abstractNumId w:val="25"/>
  </w:num>
  <w:num w:numId="15">
    <w:abstractNumId w:val="9"/>
  </w:num>
  <w:num w:numId="16">
    <w:abstractNumId w:val="4"/>
  </w:num>
  <w:num w:numId="17">
    <w:abstractNumId w:val="0"/>
  </w:num>
  <w:num w:numId="18">
    <w:abstractNumId w:val="26"/>
  </w:num>
  <w:num w:numId="19">
    <w:abstractNumId w:val="19"/>
  </w:num>
  <w:num w:numId="20">
    <w:abstractNumId w:val="16"/>
  </w:num>
  <w:num w:numId="21">
    <w:abstractNumId w:val="23"/>
  </w:num>
  <w:num w:numId="22">
    <w:abstractNumId w:val="18"/>
  </w:num>
  <w:num w:numId="23">
    <w:abstractNumId w:val="24"/>
  </w:num>
  <w:num w:numId="24">
    <w:abstractNumId w:val="20"/>
  </w:num>
  <w:num w:numId="25">
    <w:abstractNumId w:val="15"/>
  </w:num>
  <w:num w:numId="26">
    <w:abstractNumId w:val="29"/>
  </w:num>
  <w:num w:numId="27">
    <w:abstractNumId w:val="1"/>
  </w:num>
  <w:num w:numId="28">
    <w:abstractNumId w:val="21"/>
  </w:num>
  <w:num w:numId="29">
    <w:abstractNumId w:val="13"/>
  </w:num>
  <w:num w:numId="30">
    <w:abstractNumId w:val="12"/>
  </w:num>
  <w:num w:numId="31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n Lai">
    <w15:presenceInfo w15:providerId="Windows Live" w15:userId="313d7b7af33a5dc2"/>
  </w15:person>
  <w15:person w15:author="MOST">
    <w15:presenceInfo w15:providerId="None" w15:userId="MO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F"/>
    <w:rsid w:val="0000325C"/>
    <w:rsid w:val="00005551"/>
    <w:rsid w:val="000067F1"/>
    <w:rsid w:val="00011F88"/>
    <w:rsid w:val="00014205"/>
    <w:rsid w:val="000153D5"/>
    <w:rsid w:val="00016D9B"/>
    <w:rsid w:val="00025786"/>
    <w:rsid w:val="000273A7"/>
    <w:rsid w:val="00033D98"/>
    <w:rsid w:val="00034C4F"/>
    <w:rsid w:val="000415DF"/>
    <w:rsid w:val="000441CA"/>
    <w:rsid w:val="00044E47"/>
    <w:rsid w:val="00044F16"/>
    <w:rsid w:val="00050F90"/>
    <w:rsid w:val="00052D8C"/>
    <w:rsid w:val="00053D68"/>
    <w:rsid w:val="0005430B"/>
    <w:rsid w:val="00074C0D"/>
    <w:rsid w:val="0008137B"/>
    <w:rsid w:val="000A06BF"/>
    <w:rsid w:val="000A2DEB"/>
    <w:rsid w:val="000B3A2B"/>
    <w:rsid w:val="000C448B"/>
    <w:rsid w:val="000E1251"/>
    <w:rsid w:val="000E5DB3"/>
    <w:rsid w:val="00101226"/>
    <w:rsid w:val="00104A53"/>
    <w:rsid w:val="001060C1"/>
    <w:rsid w:val="00110517"/>
    <w:rsid w:val="00114916"/>
    <w:rsid w:val="00116180"/>
    <w:rsid w:val="001302C8"/>
    <w:rsid w:val="001368AA"/>
    <w:rsid w:val="00141516"/>
    <w:rsid w:val="00163484"/>
    <w:rsid w:val="00166F99"/>
    <w:rsid w:val="00167796"/>
    <w:rsid w:val="00171348"/>
    <w:rsid w:val="00194A8A"/>
    <w:rsid w:val="00196A9A"/>
    <w:rsid w:val="001A2F31"/>
    <w:rsid w:val="001A555F"/>
    <w:rsid w:val="001B25DD"/>
    <w:rsid w:val="001B2F80"/>
    <w:rsid w:val="001C06E6"/>
    <w:rsid w:val="001C7C2A"/>
    <w:rsid w:val="001E4492"/>
    <w:rsid w:val="001F1C77"/>
    <w:rsid w:val="001F264C"/>
    <w:rsid w:val="001F5B14"/>
    <w:rsid w:val="001F62A3"/>
    <w:rsid w:val="00200F2D"/>
    <w:rsid w:val="00235620"/>
    <w:rsid w:val="00247A6F"/>
    <w:rsid w:val="0025453E"/>
    <w:rsid w:val="00254E8C"/>
    <w:rsid w:val="00273972"/>
    <w:rsid w:val="0029466B"/>
    <w:rsid w:val="00295F91"/>
    <w:rsid w:val="002A0B6A"/>
    <w:rsid w:val="002A6102"/>
    <w:rsid w:val="002B21ED"/>
    <w:rsid w:val="002B2FA8"/>
    <w:rsid w:val="002B7F39"/>
    <w:rsid w:val="002D0C22"/>
    <w:rsid w:val="002D2258"/>
    <w:rsid w:val="002D3436"/>
    <w:rsid w:val="002E0104"/>
    <w:rsid w:val="002E0C5C"/>
    <w:rsid w:val="002E50DD"/>
    <w:rsid w:val="002F0536"/>
    <w:rsid w:val="002F12C2"/>
    <w:rsid w:val="002F1E88"/>
    <w:rsid w:val="002F2FC7"/>
    <w:rsid w:val="002F4754"/>
    <w:rsid w:val="002F769B"/>
    <w:rsid w:val="0030016B"/>
    <w:rsid w:val="0030617E"/>
    <w:rsid w:val="00320298"/>
    <w:rsid w:val="00332CE0"/>
    <w:rsid w:val="00337A81"/>
    <w:rsid w:val="00341341"/>
    <w:rsid w:val="00345B60"/>
    <w:rsid w:val="00373CDA"/>
    <w:rsid w:val="00375218"/>
    <w:rsid w:val="0038428D"/>
    <w:rsid w:val="00387135"/>
    <w:rsid w:val="0039575C"/>
    <w:rsid w:val="003A5DAB"/>
    <w:rsid w:val="003B3E52"/>
    <w:rsid w:val="003B4411"/>
    <w:rsid w:val="003C0B84"/>
    <w:rsid w:val="003C13C2"/>
    <w:rsid w:val="003C70A6"/>
    <w:rsid w:val="003D5B84"/>
    <w:rsid w:val="003D7F8A"/>
    <w:rsid w:val="003E10BB"/>
    <w:rsid w:val="003E182F"/>
    <w:rsid w:val="003E229F"/>
    <w:rsid w:val="003F5516"/>
    <w:rsid w:val="00401834"/>
    <w:rsid w:val="00403BF6"/>
    <w:rsid w:val="0040639C"/>
    <w:rsid w:val="00407176"/>
    <w:rsid w:val="00413CE8"/>
    <w:rsid w:val="00440ED6"/>
    <w:rsid w:val="00450069"/>
    <w:rsid w:val="0045495D"/>
    <w:rsid w:val="00471E80"/>
    <w:rsid w:val="00480666"/>
    <w:rsid w:val="0049105B"/>
    <w:rsid w:val="004B2582"/>
    <w:rsid w:val="004B4DA4"/>
    <w:rsid w:val="004C0A21"/>
    <w:rsid w:val="004C3D92"/>
    <w:rsid w:val="004C72A2"/>
    <w:rsid w:val="004E59DB"/>
    <w:rsid w:val="004F2315"/>
    <w:rsid w:val="005004DF"/>
    <w:rsid w:val="005147E0"/>
    <w:rsid w:val="00520F14"/>
    <w:rsid w:val="005251B5"/>
    <w:rsid w:val="0054221E"/>
    <w:rsid w:val="00545F3C"/>
    <w:rsid w:val="005553FB"/>
    <w:rsid w:val="005726F4"/>
    <w:rsid w:val="0059560A"/>
    <w:rsid w:val="005A02B0"/>
    <w:rsid w:val="005A5F94"/>
    <w:rsid w:val="005B2A1E"/>
    <w:rsid w:val="005B7C37"/>
    <w:rsid w:val="005C1561"/>
    <w:rsid w:val="005D319C"/>
    <w:rsid w:val="005E3BDF"/>
    <w:rsid w:val="006013EA"/>
    <w:rsid w:val="00616398"/>
    <w:rsid w:val="00630326"/>
    <w:rsid w:val="00660C6E"/>
    <w:rsid w:val="00662B92"/>
    <w:rsid w:val="00694EE1"/>
    <w:rsid w:val="006B2CC8"/>
    <w:rsid w:val="006B312A"/>
    <w:rsid w:val="006B4684"/>
    <w:rsid w:val="006B5842"/>
    <w:rsid w:val="006E2DCF"/>
    <w:rsid w:val="006E7965"/>
    <w:rsid w:val="006F19D3"/>
    <w:rsid w:val="006F53B3"/>
    <w:rsid w:val="007023A3"/>
    <w:rsid w:val="00704572"/>
    <w:rsid w:val="00705035"/>
    <w:rsid w:val="00705F3A"/>
    <w:rsid w:val="0071200A"/>
    <w:rsid w:val="00716BDA"/>
    <w:rsid w:val="00722850"/>
    <w:rsid w:val="00727785"/>
    <w:rsid w:val="007323F3"/>
    <w:rsid w:val="007341AB"/>
    <w:rsid w:val="00750657"/>
    <w:rsid w:val="0075081F"/>
    <w:rsid w:val="00753E94"/>
    <w:rsid w:val="007541F1"/>
    <w:rsid w:val="00755337"/>
    <w:rsid w:val="007641FE"/>
    <w:rsid w:val="0078216D"/>
    <w:rsid w:val="007849AF"/>
    <w:rsid w:val="007931A6"/>
    <w:rsid w:val="007B73E7"/>
    <w:rsid w:val="007C5EF8"/>
    <w:rsid w:val="007F72B5"/>
    <w:rsid w:val="008033F2"/>
    <w:rsid w:val="00805A66"/>
    <w:rsid w:val="008146B6"/>
    <w:rsid w:val="0082159D"/>
    <w:rsid w:val="008236E2"/>
    <w:rsid w:val="00832764"/>
    <w:rsid w:val="00832901"/>
    <w:rsid w:val="00850397"/>
    <w:rsid w:val="00852D80"/>
    <w:rsid w:val="00857264"/>
    <w:rsid w:val="008633BC"/>
    <w:rsid w:val="00874341"/>
    <w:rsid w:val="00877F0C"/>
    <w:rsid w:val="00884B94"/>
    <w:rsid w:val="0088575B"/>
    <w:rsid w:val="008938B9"/>
    <w:rsid w:val="00896849"/>
    <w:rsid w:val="008A3F27"/>
    <w:rsid w:val="008C3BBE"/>
    <w:rsid w:val="008D1B52"/>
    <w:rsid w:val="008D25DD"/>
    <w:rsid w:val="0091325B"/>
    <w:rsid w:val="009323EE"/>
    <w:rsid w:val="009442C7"/>
    <w:rsid w:val="00950599"/>
    <w:rsid w:val="0095726E"/>
    <w:rsid w:val="009616CD"/>
    <w:rsid w:val="009835FA"/>
    <w:rsid w:val="009B00DD"/>
    <w:rsid w:val="009B41A9"/>
    <w:rsid w:val="009D11E2"/>
    <w:rsid w:val="009D3148"/>
    <w:rsid w:val="009E6E84"/>
    <w:rsid w:val="009E6EAD"/>
    <w:rsid w:val="009F4B09"/>
    <w:rsid w:val="00A106DB"/>
    <w:rsid w:val="00A10AB1"/>
    <w:rsid w:val="00A146CE"/>
    <w:rsid w:val="00A33598"/>
    <w:rsid w:val="00A4048A"/>
    <w:rsid w:val="00A468EA"/>
    <w:rsid w:val="00A47491"/>
    <w:rsid w:val="00A47570"/>
    <w:rsid w:val="00A51184"/>
    <w:rsid w:val="00A52F72"/>
    <w:rsid w:val="00A63B2F"/>
    <w:rsid w:val="00A63F95"/>
    <w:rsid w:val="00A93957"/>
    <w:rsid w:val="00AA4B1C"/>
    <w:rsid w:val="00AA4FDA"/>
    <w:rsid w:val="00AB5614"/>
    <w:rsid w:val="00AC304E"/>
    <w:rsid w:val="00AC4221"/>
    <w:rsid w:val="00AE160C"/>
    <w:rsid w:val="00AE2AC0"/>
    <w:rsid w:val="00AE4678"/>
    <w:rsid w:val="00AE4794"/>
    <w:rsid w:val="00AF3DAE"/>
    <w:rsid w:val="00B02CD6"/>
    <w:rsid w:val="00B07A6D"/>
    <w:rsid w:val="00B13C2A"/>
    <w:rsid w:val="00B14499"/>
    <w:rsid w:val="00B257EA"/>
    <w:rsid w:val="00B308AB"/>
    <w:rsid w:val="00B356A0"/>
    <w:rsid w:val="00B46609"/>
    <w:rsid w:val="00B47C5F"/>
    <w:rsid w:val="00B50914"/>
    <w:rsid w:val="00B54756"/>
    <w:rsid w:val="00B825A7"/>
    <w:rsid w:val="00B834A1"/>
    <w:rsid w:val="00B835A3"/>
    <w:rsid w:val="00B845FF"/>
    <w:rsid w:val="00BA286C"/>
    <w:rsid w:val="00BB0766"/>
    <w:rsid w:val="00BC28FB"/>
    <w:rsid w:val="00BC44E1"/>
    <w:rsid w:val="00BF717E"/>
    <w:rsid w:val="00C00F1A"/>
    <w:rsid w:val="00C061AA"/>
    <w:rsid w:val="00C152FD"/>
    <w:rsid w:val="00C217FF"/>
    <w:rsid w:val="00C30847"/>
    <w:rsid w:val="00C33064"/>
    <w:rsid w:val="00C36F84"/>
    <w:rsid w:val="00C444AB"/>
    <w:rsid w:val="00C63921"/>
    <w:rsid w:val="00C67681"/>
    <w:rsid w:val="00C8051D"/>
    <w:rsid w:val="00C9210F"/>
    <w:rsid w:val="00C93988"/>
    <w:rsid w:val="00C9621D"/>
    <w:rsid w:val="00C97A04"/>
    <w:rsid w:val="00CB1F22"/>
    <w:rsid w:val="00CB28E2"/>
    <w:rsid w:val="00CC009E"/>
    <w:rsid w:val="00CC0C58"/>
    <w:rsid w:val="00CD0502"/>
    <w:rsid w:val="00CD08D8"/>
    <w:rsid w:val="00CE13FD"/>
    <w:rsid w:val="00CE6601"/>
    <w:rsid w:val="00CF2EC1"/>
    <w:rsid w:val="00CF5530"/>
    <w:rsid w:val="00D03E75"/>
    <w:rsid w:val="00D06057"/>
    <w:rsid w:val="00D1095A"/>
    <w:rsid w:val="00D118EA"/>
    <w:rsid w:val="00D3380C"/>
    <w:rsid w:val="00D372E5"/>
    <w:rsid w:val="00D3744F"/>
    <w:rsid w:val="00D41CAD"/>
    <w:rsid w:val="00D52C75"/>
    <w:rsid w:val="00D60AA5"/>
    <w:rsid w:val="00D740C4"/>
    <w:rsid w:val="00D7685D"/>
    <w:rsid w:val="00D84802"/>
    <w:rsid w:val="00D973F3"/>
    <w:rsid w:val="00D97F80"/>
    <w:rsid w:val="00DC4AF3"/>
    <w:rsid w:val="00DD0768"/>
    <w:rsid w:val="00DD3861"/>
    <w:rsid w:val="00DE1F8B"/>
    <w:rsid w:val="00DE3388"/>
    <w:rsid w:val="00DE4455"/>
    <w:rsid w:val="00DE44A1"/>
    <w:rsid w:val="00E00441"/>
    <w:rsid w:val="00E00773"/>
    <w:rsid w:val="00E10EBA"/>
    <w:rsid w:val="00E119C4"/>
    <w:rsid w:val="00E13440"/>
    <w:rsid w:val="00E14826"/>
    <w:rsid w:val="00E27A93"/>
    <w:rsid w:val="00E36DF1"/>
    <w:rsid w:val="00E4560C"/>
    <w:rsid w:val="00E64E6B"/>
    <w:rsid w:val="00E76475"/>
    <w:rsid w:val="00E76CD5"/>
    <w:rsid w:val="00E9700B"/>
    <w:rsid w:val="00EA428B"/>
    <w:rsid w:val="00EB0B21"/>
    <w:rsid w:val="00EB585F"/>
    <w:rsid w:val="00EB5EEB"/>
    <w:rsid w:val="00ED44D2"/>
    <w:rsid w:val="00EF13A5"/>
    <w:rsid w:val="00EF79FE"/>
    <w:rsid w:val="00F24635"/>
    <w:rsid w:val="00F455B3"/>
    <w:rsid w:val="00F4696F"/>
    <w:rsid w:val="00F52532"/>
    <w:rsid w:val="00F5273A"/>
    <w:rsid w:val="00F53AC6"/>
    <w:rsid w:val="00F5423E"/>
    <w:rsid w:val="00F5788F"/>
    <w:rsid w:val="00F626E2"/>
    <w:rsid w:val="00F71375"/>
    <w:rsid w:val="00F767C1"/>
    <w:rsid w:val="00F87E0B"/>
    <w:rsid w:val="00FC57A2"/>
    <w:rsid w:val="00FD0C09"/>
    <w:rsid w:val="00FD2913"/>
    <w:rsid w:val="00FD2F50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4CAD2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20">
    <w:name w:val="見出し 2 (文字)"/>
    <w:link w:val="2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30">
    <w:name w:val="見出し 3 (文字)"/>
    <w:link w:val="3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a4"/>
    <w:semiHidden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semiHidden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semiHidden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semiHidden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semiHidden/>
    <w:rPr>
      <w:rFonts w:eastAsia="ＭＳ ゴシック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5081F"/>
    <w:pPr>
      <w:autoSpaceDE/>
      <w:autoSpaceDN/>
      <w:adjustRightInd/>
      <w:ind w:leftChars="400" w:left="840"/>
      <w:jc w:val="both"/>
    </w:pPr>
    <w:rPr>
      <w:rFonts w:ascii="Century" w:hAnsi="Century" w:cs="Times New Roman"/>
      <w:color w:val="auto"/>
      <w:kern w:val="2"/>
      <w:sz w:val="21"/>
      <w:szCs w:val="22"/>
    </w:rPr>
  </w:style>
  <w:style w:type="table" w:customStyle="1" w:styleId="11">
    <w:name w:val="淺色網底1"/>
    <w:basedOn w:val="a1"/>
    <w:uiPriority w:val="60"/>
    <w:rsid w:val="00F24635"/>
    <w:rPr>
      <w:rFonts w:ascii="Calibri" w:eastAsia="PMingLiU" w:hAnsi="Calibri"/>
      <w:color w:val="000000"/>
      <w:kern w:val="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9">
    <w:name w:val="Hyperlink"/>
    <w:basedOn w:val="a0"/>
    <w:uiPriority w:val="99"/>
    <w:unhideWhenUsed/>
    <w:rsid w:val="00CD050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94EE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94EE1"/>
  </w:style>
  <w:style w:type="character" w:customStyle="1" w:styleId="ac">
    <w:name w:val="コメント文字列 (文字)"/>
    <w:basedOn w:val="a0"/>
    <w:link w:val="ab"/>
    <w:uiPriority w:val="99"/>
    <w:semiHidden/>
    <w:rsid w:val="00694EE1"/>
    <w:rPr>
      <w:rFonts w:ascii="Arial" w:hAnsi="Arial" w:cs="Arial"/>
      <w:color w:val="000000"/>
      <w:sz w:val="24"/>
      <w:szCs w:val="24"/>
      <w:lang w:eastAsia="ja-JP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94EE1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694EE1"/>
    <w:rPr>
      <w:rFonts w:ascii="Arial" w:hAnsi="Arial" w:cs="Arial"/>
      <w:b/>
      <w:bCs/>
      <w:color w:val="000000"/>
      <w:sz w:val="24"/>
      <w:szCs w:val="24"/>
      <w:lang w:eastAsia="ja-JP"/>
    </w:rPr>
  </w:style>
  <w:style w:type="paragraph" w:styleId="af">
    <w:name w:val="Revision"/>
    <w:hidden/>
    <w:uiPriority w:val="99"/>
    <w:semiHidden/>
    <w:rsid w:val="00025786"/>
    <w:rPr>
      <w:rFonts w:ascii="Arial" w:hAnsi="Arial" w:cs="Arial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0"/>
                  <w:marBottom w:val="0"/>
                  <w:divBdr>
                    <w:top w:val="single" w:sz="2" w:space="3" w:color="B3B6B0"/>
                    <w:left w:val="single" w:sz="6" w:space="3" w:color="B3B6B0"/>
                    <w:bottom w:val="single" w:sz="6" w:space="3" w:color="B3B6B0"/>
                    <w:right w:val="single" w:sz="6" w:space="3" w:color="B3B6B0"/>
                  </w:divBdr>
                  <w:divsChild>
                    <w:div w:id="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2D82D2-EA36-4741-BD9F-60B892F2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1520</Words>
  <Characters>2039</Characters>
  <Application>Microsoft Office Word</Application>
  <DocSecurity>0</DocSecurity>
  <Lines>16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【オートモーティブ・ジョブズ】職務経歴書サンプル（セールス）</vt:lpstr>
      <vt:lpstr>【オートモーティブ・ジョブズ】職務経歴書サンプル（セールス）</vt:lpstr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【オートモーティブ・ジョブズ】職務経歴書サンプル（セールス）</dc:title>
  <dc:subject/>
  <dc:creator>横山　かおり</dc:creator>
  <cp:keywords/>
  <dc:description/>
  <cp:lastModifiedBy>MOST</cp:lastModifiedBy>
  <cp:revision>2</cp:revision>
  <cp:lastPrinted>2017-05-17T01:39:00Z</cp:lastPrinted>
  <dcterms:created xsi:type="dcterms:W3CDTF">2017-05-17T01:41:00Z</dcterms:created>
  <dcterms:modified xsi:type="dcterms:W3CDTF">2017-05-17T01:41:00Z</dcterms:modified>
</cp:coreProperties>
</file>