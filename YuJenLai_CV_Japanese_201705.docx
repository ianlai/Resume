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22593" w14:textId="6E4C33AF" w:rsidR="00101226" w:rsidRPr="00CD0502" w:rsidRDefault="0008137B" w:rsidP="00CD0502">
      <w:pPr>
        <w:spacing w:line="320" w:lineRule="atLeast"/>
        <w:jc w:val="center"/>
        <w:rPr>
          <w:rFonts w:ascii="MS UI Gothic" w:eastAsia="MS UI Gothic" w:hAnsi="MS UI Gothic" w:cs="SimSun"/>
          <w:b/>
          <w:color w:val="000000" w:themeColor="text1"/>
          <w:szCs w:val="20"/>
          <w:lang w:eastAsia="zh-TW"/>
        </w:rPr>
      </w:pPr>
      <w:r w:rsidRPr="00887121">
        <w:rPr>
          <w:rFonts w:ascii="Constantia" w:eastAsia="DFKai-SB" w:hAnsi="Constantia" w:cs="Microsoft New Tai Lu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99149" wp14:editId="0AC0AE21">
                <wp:simplePos x="0" y="0"/>
                <wp:positionH relativeFrom="column">
                  <wp:posOffset>843342</wp:posOffset>
                </wp:positionH>
                <wp:positionV relativeFrom="paragraph">
                  <wp:posOffset>213204</wp:posOffset>
                </wp:positionV>
                <wp:extent cx="5514975" cy="543464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54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049A" w14:textId="77777777" w:rsidR="00CD0502" w:rsidRPr="004E59DB" w:rsidRDefault="00CD0502" w:rsidP="004E59DB">
                            <w:pPr>
                              <w:spacing w:line="300" w:lineRule="exact"/>
                              <w:rPr>
                                <w:rFonts w:ascii="Constantia" w:eastAsia="ＭＳ Ｐ明朝" w:hAnsi="Constantia"/>
                              </w:rPr>
                            </w:pPr>
                          </w:p>
                          <w:p w14:paraId="7B0DE38F" w14:textId="459D6810" w:rsidR="00196A9A" w:rsidRPr="00A60B3C" w:rsidRDefault="00AF3DAE" w:rsidP="004E59DB">
                            <w:pPr>
                              <w:spacing w:line="300" w:lineRule="exact"/>
                              <w:rPr>
                                <w:rFonts w:ascii="Helvetica Neue" w:eastAsia="Microsoft JhengHei" w:hAnsi="Helvetica Neue"/>
                                <w:color w:val="000000" w:themeColor="text1"/>
                                <w:lang w:eastAsia="zh-CN"/>
                              </w:rPr>
                            </w:pPr>
                            <w:hyperlink r:id="rId8" w:history="1">
                              <w:r w:rsidR="00196A9A" w:rsidRPr="00A60B3C">
                                <w:rPr>
                                  <w:rStyle w:val="a9"/>
                                  <w:rFonts w:ascii="Helvetica Neue" w:eastAsia="ＭＳ Ｐ明朝" w:hAnsi="Helvetica Neue"/>
                                  <w:sz w:val="22"/>
                                  <w:u w:val="none"/>
                                  <w:lang w:eastAsia="zh-CN"/>
                                </w:rPr>
                                <w:t>ian.explore.world@gmail.com</w:t>
                              </w:r>
                            </w:hyperlink>
                            <w:r w:rsidR="0008137B" w:rsidRPr="00A60B3C">
                              <w:rPr>
                                <w:rStyle w:val="a9"/>
                                <w:rFonts w:ascii="Helvetica Neue" w:eastAsia="ＭＳ Ｐ明朝" w:hAnsi="Helvetica Neue"/>
                                <w:sz w:val="22"/>
                                <w:u w:val="none"/>
                                <w:lang w:eastAsia="zh-CN"/>
                              </w:rPr>
                              <w:t xml:space="preserve"> </w:t>
                            </w:r>
                            <w:r w:rsidR="00E4560C">
                              <w:rPr>
                                <w:rStyle w:val="a9"/>
                                <w:rFonts w:ascii="Helvetica Neue" w:eastAsia="ＭＳ Ｐ明朝" w:hAnsi="Helvetica Neue" w:hint="eastAsia"/>
                                <w:sz w:val="22"/>
                                <w:u w:val="none"/>
                                <w:lang w:eastAsia="zh-CN"/>
                              </w:rPr>
                              <w:t xml:space="preserve">　</w:t>
                            </w:r>
                            <w:r w:rsidR="0008137B" w:rsidRPr="00A60B3C">
                              <w:rPr>
                                <w:rStyle w:val="a9"/>
                                <w:rFonts w:ascii="Helvetica Neue" w:eastAsia="ＭＳ Ｐ明朝" w:hAnsi="Helvetica Neue"/>
                                <w:sz w:val="22"/>
                                <w:u w:val="none"/>
                                <w:lang w:eastAsia="zh-CN"/>
                              </w:rPr>
                              <w:t xml:space="preserve"> </w:t>
                            </w:r>
                            <w:r w:rsidR="00E36DF1" w:rsidRPr="00A60B3C">
                              <w:rPr>
                                <w:rStyle w:val="a9"/>
                                <w:rFonts w:ascii="Helvetica Neue" w:eastAsia="ＭＳ Ｐ明朝" w:hAnsi="Helvetica Neue"/>
                                <w:sz w:val="22"/>
                                <w:u w:val="none"/>
                                <w:lang w:eastAsia="zh-CN"/>
                              </w:rPr>
                              <w:t xml:space="preserve"> </w:t>
                            </w:r>
                            <w:r w:rsidR="00CD0502" w:rsidRPr="00A60B3C">
                              <w:rPr>
                                <w:rFonts w:ascii="Helvetica Neue" w:eastAsia="ＭＳ Ｐ明朝" w:hAnsi="Helvetica Neue"/>
                                <w:color w:val="000000" w:themeColor="text1"/>
                                <w:sz w:val="22"/>
                                <w:lang w:eastAsia="zh-CN"/>
                              </w:rPr>
                              <w:t>+81-80-6528-0377</w:t>
                            </w:r>
                            <w:r w:rsidR="00196A9A" w:rsidRPr="00A60B3C">
                              <w:rPr>
                                <w:rFonts w:ascii="Helvetica Neue" w:eastAsia="ＭＳ Ｐ明朝" w:hAnsi="Helvetica Neue" w:hint="eastAsia"/>
                                <w:color w:val="000000" w:themeColor="text1"/>
                                <w:sz w:val="22"/>
                                <w:lang w:eastAsia="zh-CN"/>
                              </w:rPr>
                              <w:t xml:space="preserve">　　</w:t>
                            </w:r>
                            <w:r w:rsidR="0008137B" w:rsidRPr="00A60B3C">
                              <w:rPr>
                                <w:rFonts w:ascii="Helvetica Neue" w:eastAsia="ＭＳ Ｐ明朝" w:hAnsi="Helvetica Neue"/>
                                <w:color w:val="000000" w:themeColor="text1"/>
                                <w:sz w:val="22"/>
                                <w:lang w:eastAsia="zh-CN"/>
                              </w:rPr>
                              <w:t xml:space="preserve">  </w:t>
                            </w:r>
                            <w:r w:rsidR="00196A9A" w:rsidRPr="00A60B3C">
                              <w:rPr>
                                <w:rStyle w:val="a9"/>
                                <w:rFonts w:ascii="Helvetica Neue" w:eastAsia="Microsoft JhengHei" w:hAnsi="Helvetica Neue"/>
                                <w:color w:val="000000" w:themeColor="text1"/>
                                <w:sz w:val="22"/>
                                <w:u w:val="none"/>
                                <w:lang w:eastAsia="zh-CN"/>
                              </w:rPr>
                              <w:t>神奈川</w:t>
                            </w:r>
                            <w:r w:rsidR="00196A9A" w:rsidRPr="00A60B3C">
                              <w:rPr>
                                <w:rStyle w:val="a9"/>
                                <w:rFonts w:ascii="Helvetica Neue" w:eastAsia="Microsoft JhengHei" w:hAnsi="Helvetica Neue" w:hint="eastAsia"/>
                                <w:color w:val="000000" w:themeColor="text1"/>
                                <w:sz w:val="22"/>
                                <w:u w:val="none"/>
                                <w:lang w:eastAsia="zh-CN"/>
                              </w:rPr>
                              <w:t>県横浜市</w:t>
                            </w:r>
                          </w:p>
                          <w:p w14:paraId="46E75BF4" w14:textId="77777777" w:rsidR="00CD0502" w:rsidRPr="004E59DB" w:rsidRDefault="00CD0502" w:rsidP="0008137B">
                            <w:pPr>
                              <w:spacing w:line="240" w:lineRule="exact"/>
                              <w:rPr>
                                <w:rStyle w:val="a9"/>
                                <w:rFonts w:ascii="Constantia" w:eastAsia="ＭＳ Ｐ明朝" w:hAnsi="Constant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914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6.4pt;margin-top:16.8pt;width:434.25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" filled="f" stroked="f">
                <v:textbox>
                  <w:txbxContent>
                    <w:p w14:paraId="6F99049A" w14:textId="77777777" w:rsidR="00CD0502" w:rsidRPr="004E59DB" w:rsidRDefault="00CD0502" w:rsidP="004E59DB">
                      <w:pPr>
                        <w:spacing w:line="300" w:lineRule="exact"/>
                        <w:rPr>
                          <w:rFonts w:ascii="Constantia" w:eastAsia="ＭＳ Ｐ明朝" w:hAnsi="Constantia"/>
                        </w:rPr>
                      </w:pPr>
                    </w:p>
                    <w:p w14:paraId="7B0DE38F" w14:textId="459D6810" w:rsidR="00196A9A" w:rsidRPr="00A60B3C" w:rsidRDefault="00AF3DAE" w:rsidP="004E59DB">
                      <w:pPr>
                        <w:spacing w:line="300" w:lineRule="exact"/>
                        <w:rPr>
                          <w:rFonts w:ascii="Helvetica Neue" w:eastAsia="Microsoft JhengHei" w:hAnsi="Helvetica Neue"/>
                          <w:color w:val="000000" w:themeColor="text1"/>
                          <w:lang w:eastAsia="zh-CN"/>
                        </w:rPr>
                      </w:pPr>
                      <w:hyperlink r:id="rId9" w:history="1">
                        <w:r w:rsidR="00196A9A" w:rsidRPr="00A60B3C">
                          <w:rPr>
                            <w:rStyle w:val="a9"/>
                            <w:rFonts w:ascii="Helvetica Neue" w:eastAsia="ＭＳ Ｐ明朝" w:hAnsi="Helvetica Neue"/>
                            <w:sz w:val="22"/>
                            <w:u w:val="none"/>
                            <w:lang w:eastAsia="zh-CN"/>
                          </w:rPr>
                          <w:t>ian.explore.world@gmail.com</w:t>
                        </w:r>
                      </w:hyperlink>
                      <w:r w:rsidR="0008137B" w:rsidRPr="00A60B3C">
                        <w:rPr>
                          <w:rStyle w:val="a9"/>
                          <w:rFonts w:ascii="Helvetica Neue" w:eastAsia="ＭＳ Ｐ明朝" w:hAnsi="Helvetica Neue"/>
                          <w:sz w:val="22"/>
                          <w:u w:val="none"/>
                          <w:lang w:eastAsia="zh-CN"/>
                        </w:rPr>
                        <w:t xml:space="preserve"> </w:t>
                      </w:r>
                      <w:r w:rsidR="00E4560C">
                        <w:rPr>
                          <w:rStyle w:val="a9"/>
                          <w:rFonts w:ascii="Helvetica Neue" w:eastAsia="ＭＳ Ｐ明朝" w:hAnsi="Helvetica Neue" w:hint="eastAsia"/>
                          <w:sz w:val="22"/>
                          <w:u w:val="none"/>
                          <w:lang w:eastAsia="zh-CN"/>
                        </w:rPr>
                        <w:t xml:space="preserve">　</w:t>
                      </w:r>
                      <w:r w:rsidR="0008137B" w:rsidRPr="00A60B3C">
                        <w:rPr>
                          <w:rStyle w:val="a9"/>
                          <w:rFonts w:ascii="Helvetica Neue" w:eastAsia="ＭＳ Ｐ明朝" w:hAnsi="Helvetica Neue"/>
                          <w:sz w:val="22"/>
                          <w:u w:val="none"/>
                          <w:lang w:eastAsia="zh-CN"/>
                        </w:rPr>
                        <w:t xml:space="preserve"> </w:t>
                      </w:r>
                      <w:r w:rsidR="00E36DF1" w:rsidRPr="00A60B3C">
                        <w:rPr>
                          <w:rStyle w:val="a9"/>
                          <w:rFonts w:ascii="Helvetica Neue" w:eastAsia="ＭＳ Ｐ明朝" w:hAnsi="Helvetica Neue"/>
                          <w:sz w:val="22"/>
                          <w:u w:val="none"/>
                          <w:lang w:eastAsia="zh-CN"/>
                        </w:rPr>
                        <w:t xml:space="preserve"> </w:t>
                      </w:r>
                      <w:r w:rsidR="00CD0502" w:rsidRPr="00A60B3C">
                        <w:rPr>
                          <w:rFonts w:ascii="Helvetica Neue" w:eastAsia="ＭＳ Ｐ明朝" w:hAnsi="Helvetica Neue"/>
                          <w:color w:val="000000" w:themeColor="text1"/>
                          <w:sz w:val="22"/>
                          <w:lang w:eastAsia="zh-CN"/>
                        </w:rPr>
                        <w:t>+81-80-6528-0377</w:t>
                      </w:r>
                      <w:r w:rsidR="00196A9A" w:rsidRPr="00A60B3C">
                        <w:rPr>
                          <w:rFonts w:ascii="Helvetica Neue" w:eastAsia="ＭＳ Ｐ明朝" w:hAnsi="Helvetica Neue" w:hint="eastAsia"/>
                          <w:color w:val="000000" w:themeColor="text1"/>
                          <w:sz w:val="22"/>
                          <w:lang w:eastAsia="zh-CN"/>
                        </w:rPr>
                        <w:t xml:space="preserve">　　</w:t>
                      </w:r>
                      <w:r w:rsidR="0008137B" w:rsidRPr="00A60B3C">
                        <w:rPr>
                          <w:rFonts w:ascii="Helvetica Neue" w:eastAsia="ＭＳ Ｐ明朝" w:hAnsi="Helvetica Neue"/>
                          <w:color w:val="000000" w:themeColor="text1"/>
                          <w:sz w:val="22"/>
                          <w:lang w:eastAsia="zh-CN"/>
                        </w:rPr>
                        <w:t xml:space="preserve">  </w:t>
                      </w:r>
                      <w:r w:rsidR="00196A9A" w:rsidRPr="00A60B3C">
                        <w:rPr>
                          <w:rStyle w:val="a9"/>
                          <w:rFonts w:ascii="Helvetica Neue" w:eastAsia="Microsoft JhengHei" w:hAnsi="Helvetica Neue"/>
                          <w:color w:val="000000" w:themeColor="text1"/>
                          <w:sz w:val="22"/>
                          <w:u w:val="none"/>
                          <w:lang w:eastAsia="zh-CN"/>
                        </w:rPr>
                        <w:t>神奈川</w:t>
                      </w:r>
                      <w:r w:rsidR="00196A9A" w:rsidRPr="00A60B3C">
                        <w:rPr>
                          <w:rStyle w:val="a9"/>
                          <w:rFonts w:ascii="Helvetica Neue" w:eastAsia="Microsoft JhengHei" w:hAnsi="Helvetica Neue" w:hint="eastAsia"/>
                          <w:color w:val="000000" w:themeColor="text1"/>
                          <w:sz w:val="22"/>
                          <w:u w:val="none"/>
                          <w:lang w:eastAsia="zh-CN"/>
                        </w:rPr>
                        <w:t>県横浜市</w:t>
                      </w:r>
                    </w:p>
                    <w:p w14:paraId="46E75BF4" w14:textId="77777777" w:rsidR="00CD0502" w:rsidRPr="004E59DB" w:rsidRDefault="00CD0502" w:rsidP="0008137B">
                      <w:pPr>
                        <w:spacing w:line="240" w:lineRule="exact"/>
                        <w:rPr>
                          <w:rStyle w:val="a9"/>
                          <w:rFonts w:ascii="Constantia" w:eastAsia="ＭＳ Ｐ明朝" w:hAnsi="Constant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560C">
        <w:rPr>
          <w:rFonts w:ascii="Gill Sans MT Ext Condensed Bold" w:eastAsia="Microsoft JhengHei" w:hAnsi="Gill Sans MT Ext Condensed Bold" w:cs="Microsoft New Tai Lue" w:hint="eastAsia"/>
          <w:b/>
          <w:sz w:val="36"/>
          <w:szCs w:val="36"/>
        </w:rPr>
        <w:t xml:space="preserve">　</w:t>
      </w:r>
      <w:r w:rsidR="00CD0502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賴</w:t>
      </w:r>
      <w:r w:rsidR="00196A9A">
        <w:rPr>
          <w:rFonts w:ascii="ＭＳ 明朝" w:hAnsi="ＭＳ 明朝" w:cs="Microsoft New Tai Lue" w:hint="eastAsia"/>
          <w:b/>
          <w:sz w:val="36"/>
          <w:szCs w:val="36"/>
        </w:rPr>
        <w:t xml:space="preserve"> </w:t>
      </w:r>
      <w:r w:rsidR="00CD0502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裕仁</w:t>
      </w:r>
      <w:r w:rsidR="00E4560C">
        <w:rPr>
          <w:rFonts w:ascii="Gill Sans MT Ext Condensed Bold" w:hAnsi="Gill Sans MT Ext Condensed Bold" w:cs="Microsoft New Tai Lue" w:hint="eastAsia"/>
          <w:b/>
          <w:sz w:val="36"/>
          <w:szCs w:val="36"/>
        </w:rPr>
        <w:t xml:space="preserve">　</w:t>
      </w:r>
      <w:r w:rsidR="00CD0502" w:rsidRPr="00887121">
        <w:rPr>
          <w:rFonts w:ascii="Constantia" w:eastAsia="DFKai-SB" w:hAnsi="Constantia" w:cs="Microsoft New Tai Lue"/>
          <w:b/>
          <w:sz w:val="36"/>
          <w:szCs w:val="36"/>
        </w:rPr>
        <w:t>Yu-Jen Lai (Ian)</w:t>
      </w:r>
      <w:r w:rsidR="00CD0502">
        <w:rPr>
          <w:rFonts w:ascii="Constantia" w:eastAsia="DFKai-SB" w:hAnsi="Constantia" w:cs="Microsoft New Tai Lue"/>
          <w:b/>
          <w:sz w:val="36"/>
          <w:szCs w:val="36"/>
        </w:rPr>
        <w:t xml:space="preserve"> </w:t>
      </w:r>
    </w:p>
    <w:p w14:paraId="180EE16F" w14:textId="4AB717B2" w:rsidR="00CD0502" w:rsidRPr="00AE2AC0" w:rsidRDefault="00CD0502" w:rsidP="00CD0502">
      <w:pPr>
        <w:spacing w:line="320" w:lineRule="atLeast"/>
        <w:jc w:val="center"/>
        <w:rPr>
          <w:rFonts w:ascii="MS UI Gothic" w:eastAsia="MS UI Gothic" w:hAnsi="MS UI Gothic" w:cs="SimSun"/>
          <w:color w:val="000000" w:themeColor="text1"/>
          <w:sz w:val="20"/>
          <w:szCs w:val="20"/>
          <w:lang w:eastAsia="zh-TW"/>
        </w:rPr>
      </w:pPr>
    </w:p>
    <w:p w14:paraId="4EA849EC" w14:textId="77777777" w:rsidR="00B257EA" w:rsidRDefault="00B257EA">
      <w:pPr>
        <w:spacing w:line="320" w:lineRule="atLeast"/>
        <w:rPr>
          <w:rFonts w:ascii="MS UI Gothic" w:eastAsiaTheme="minorEastAsia" w:hAnsi="MS UI Gothic" w:cs="ＭＳ 明朝"/>
          <w:b/>
          <w:sz w:val="20"/>
          <w:szCs w:val="20"/>
          <w:lang w:eastAsia="zh-TW"/>
        </w:rPr>
      </w:pPr>
    </w:p>
    <w:p w14:paraId="7C7AA92D" w14:textId="77777777" w:rsidR="00884B94" w:rsidRPr="00884B94" w:rsidRDefault="00884B94">
      <w:pPr>
        <w:spacing w:line="320" w:lineRule="atLeast"/>
        <w:rPr>
          <w:rFonts w:ascii="MS UI Gothic" w:eastAsiaTheme="minorEastAsia" w:hAnsi="MS UI Gothic" w:cs="ＭＳ 明朝"/>
          <w:b/>
          <w:sz w:val="20"/>
          <w:szCs w:val="20"/>
          <w:lang w:eastAsia="zh-TW"/>
        </w:rPr>
      </w:pPr>
      <w:bookmarkStart w:id="0" w:name="_GoBack"/>
      <w:bookmarkEnd w:id="0"/>
    </w:p>
    <w:p w14:paraId="2928D48D" w14:textId="3394F0EF" w:rsidR="00E14826" w:rsidRPr="00387135" w:rsidRDefault="00E14826" w:rsidP="00A146CE">
      <w:pPr>
        <w:shd w:val="clear" w:color="auto" w:fill="DEEAF6" w:themeFill="accent5" w:themeFillTint="33"/>
        <w:spacing w:line="320" w:lineRule="atLeast"/>
        <w:ind w:leftChars="-59" w:left="-142" w:firstLineChars="50" w:firstLine="141"/>
        <w:jc w:val="center"/>
        <w:rPr>
          <w:rFonts w:ascii="ＭＳ Ｐ明朝" w:eastAsia="ＭＳ Ｐ明朝" w:hAnsi="ＭＳ Ｐ明朝" w:cs="Times New Roman"/>
          <w:b/>
          <w:sz w:val="28"/>
          <w:szCs w:val="20"/>
          <w:lang w:eastAsia="zh-TW"/>
        </w:rPr>
      </w:pPr>
      <w:r w:rsidRPr="00387135"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  <w:t>職務要約</w:t>
      </w:r>
    </w:p>
    <w:p w14:paraId="1E6EFBB1" w14:textId="77777777" w:rsidR="00166F99" w:rsidRPr="008633BC" w:rsidRDefault="00332CE0" w:rsidP="003D5B84">
      <w:pPr>
        <w:widowControl/>
        <w:numPr>
          <w:ilvl w:val="0"/>
          <w:numId w:val="13"/>
        </w:numPr>
        <w:tabs>
          <w:tab w:val="left" w:pos="567"/>
        </w:tabs>
        <w:autoSpaceDE/>
        <w:autoSpaceDN/>
        <w:adjustRightInd/>
        <w:ind w:left="567" w:hanging="425"/>
        <w:textAlignment w:val="baseline"/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</w:pP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2013</w:t>
      </w:r>
      <w:r w:rsidR="00BB0766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年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11</w:t>
      </w:r>
      <w:r w:rsidR="00BB0766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月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–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Pr="008633BC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  <w:u w:val="thick"/>
          <w:lang w:eastAsia="zh-TW"/>
        </w:rPr>
        <w:t>在籍中</w:t>
      </w:r>
      <w:r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>：</w:t>
      </w:r>
      <w:r w:rsidR="00D52C75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="00BB0766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株式会社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東芝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>（日本）</w:t>
      </w:r>
    </w:p>
    <w:p w14:paraId="61B46A6E" w14:textId="292734D4" w:rsidR="00E119C4" w:rsidRPr="00A60B3C" w:rsidRDefault="003D5B84" w:rsidP="00A60B3C">
      <w:pPr>
        <w:pStyle w:val="a8"/>
        <w:widowControl/>
        <w:numPr>
          <w:ilvl w:val="0"/>
          <w:numId w:val="29"/>
        </w:numPr>
        <w:tabs>
          <w:tab w:val="left" w:pos="851"/>
          <w:tab w:val="left" w:pos="993"/>
          <w:tab w:val="left" w:pos="1276"/>
          <w:tab w:val="left" w:pos="1560"/>
        </w:tabs>
        <w:ind w:leftChars="0" w:left="851" w:hanging="284"/>
        <w:textAlignment w:val="baseline"/>
        <w:rPr>
          <w:rFonts w:ascii="ＭＳ Ｐ明朝" w:eastAsia="ＭＳ Ｐ明朝" w:hAnsi="ＭＳ Ｐ明朝"/>
          <w:color w:val="000000" w:themeColor="text1"/>
          <w:sz w:val="20"/>
          <w:szCs w:val="20"/>
        </w:rPr>
      </w:pPr>
      <w:r w:rsidRPr="009E6E84">
        <w:rPr>
          <w:rFonts w:ascii="ＭＳ Ｐ明朝" w:eastAsia="ＭＳ Ｐ明朝" w:hAnsi="ＭＳ Ｐ明朝" w:hint="eastAsia"/>
          <w:bCs/>
          <w:color w:val="000000" w:themeColor="text1"/>
          <w:sz w:val="20"/>
          <w:szCs w:val="20"/>
          <w:shd w:val="clear" w:color="auto" w:fill="FFFFFF"/>
        </w:rPr>
        <w:t>次世代不揮発性メモリ向けソフトウェアシステム</w:t>
      </w:r>
      <w:r w:rsidR="00E119C4" w:rsidRPr="00A60B3C">
        <w:rPr>
          <w:rFonts w:ascii="ＭＳ Ｐ明朝" w:eastAsia="ＭＳ Ｐ明朝" w:hAnsi="ＭＳ Ｐ明朝" w:hint="eastAsia"/>
          <w:bCs/>
          <w:color w:val="000000" w:themeColor="text1"/>
          <w:sz w:val="20"/>
          <w:szCs w:val="20"/>
          <w:shd w:val="clear" w:color="auto" w:fill="FFFFFF"/>
        </w:rPr>
        <w:t>の設計方法、また、</w:t>
      </w:r>
      <w:r w:rsidRPr="00DC54D9">
        <w:rPr>
          <w:rFonts w:ascii="ＭＳ Ｐ明朝" w:eastAsia="ＭＳ Ｐ明朝" w:hAnsi="ＭＳ Ｐ明朝" w:hint="eastAsia"/>
          <w:bCs/>
          <w:color w:val="000000" w:themeColor="text1"/>
          <w:sz w:val="20"/>
          <w:szCs w:val="20"/>
          <w:shd w:val="clear" w:color="auto" w:fill="FFFFFF"/>
        </w:rPr>
        <w:t>データベース</w:t>
      </w:r>
      <w:r w:rsidR="00E119C4" w:rsidRPr="00A60B3C">
        <w:rPr>
          <w:rFonts w:ascii="SimSun" w:eastAsia="SimSun" w:hAnsi="SimSun" w:cs="SimSun" w:hint="eastAsia"/>
          <w:bCs/>
          <w:color w:val="000000" w:themeColor="text1"/>
          <w:sz w:val="20"/>
          <w:szCs w:val="20"/>
          <w:shd w:val="clear" w:color="auto" w:fill="FFFFFF"/>
        </w:rPr>
        <w:t>や</w:t>
      </w:r>
      <w:r w:rsidR="00E119C4" w:rsidRPr="00A60B3C">
        <w:rPr>
          <w:rFonts w:ascii="ＭＳ Ｐ明朝" w:eastAsia="ＭＳ Ｐ明朝" w:hAnsi="ＭＳ Ｐ明朝" w:hint="eastAsia"/>
          <w:color w:val="000000" w:themeColor="text1"/>
          <w:sz w:val="20"/>
          <w:szCs w:val="20"/>
        </w:rPr>
        <w:t>分散システム</w:t>
      </w:r>
      <w:r w:rsidR="00E119C4" w:rsidRPr="00A60B3C">
        <w:rPr>
          <w:rFonts w:ascii="ＭＳ Ｐ明朝" w:eastAsia="ＭＳ Ｐ明朝" w:hAnsi="ＭＳ Ｐ明朝" w:hint="eastAsia"/>
          <w:bCs/>
          <w:color w:val="000000" w:themeColor="text1"/>
          <w:sz w:val="20"/>
          <w:szCs w:val="20"/>
          <w:shd w:val="clear" w:color="auto" w:fill="FFFFFF"/>
        </w:rPr>
        <w:t>の性能向上の研究に従事。</w:t>
      </w:r>
    </w:p>
    <w:p w14:paraId="7D2FCCA0" w14:textId="77777777" w:rsidR="003D5B84" w:rsidRPr="009E6E84" w:rsidRDefault="00E119C4" w:rsidP="00A60B3C">
      <w:pPr>
        <w:pStyle w:val="a8"/>
        <w:widowControl/>
        <w:numPr>
          <w:ilvl w:val="0"/>
          <w:numId w:val="29"/>
        </w:numPr>
        <w:tabs>
          <w:tab w:val="left" w:pos="851"/>
          <w:tab w:val="left" w:pos="993"/>
          <w:tab w:val="left" w:pos="1276"/>
          <w:tab w:val="left" w:pos="1560"/>
        </w:tabs>
        <w:ind w:leftChars="0" w:left="851" w:hanging="284"/>
        <w:textAlignment w:val="baseline"/>
        <w:rPr>
          <w:rFonts w:ascii="ＭＳ Ｐ明朝" w:eastAsia="ＭＳ Ｐ明朝" w:hAnsi="ＭＳ Ｐ明朝"/>
          <w:color w:val="000000" w:themeColor="text1"/>
          <w:sz w:val="20"/>
          <w:szCs w:val="20"/>
        </w:rPr>
      </w:pPr>
      <w:r w:rsidRPr="00E119C4">
        <w:rPr>
          <w:rFonts w:ascii="ＭＳ Ｐ明朝" w:eastAsia="ＭＳ Ｐ明朝" w:hAnsi="ＭＳ Ｐ明朝" w:cs="SimSun" w:hint="eastAsia"/>
          <w:color w:val="000000" w:themeColor="text1"/>
          <w:sz w:val="20"/>
          <w:szCs w:val="20"/>
        </w:rPr>
        <w:t>メモリの需要拡大のため、大容量メモリによる無線ネットワークの加速システムを研究、商用化に向け社内外にプレゼンテーションやヒヤリングを遂行。</w:t>
      </w:r>
    </w:p>
    <w:p w14:paraId="22BA804E" w14:textId="0E0647AC" w:rsidR="00033D98" w:rsidRPr="00A60B3C" w:rsidRDefault="00033D98" w:rsidP="00A60B3C">
      <w:pPr>
        <w:pStyle w:val="a8"/>
        <w:widowControl/>
        <w:tabs>
          <w:tab w:val="left" w:pos="851"/>
          <w:tab w:val="left" w:pos="993"/>
          <w:tab w:val="left" w:pos="1276"/>
          <w:tab w:val="left" w:pos="1560"/>
        </w:tabs>
        <w:ind w:leftChars="0" w:left="851"/>
        <w:textAlignment w:val="baseline"/>
        <w:rPr>
          <w:rFonts w:ascii="ＭＳ Ｐ明朝" w:eastAsia="ＭＳ Ｐ明朝" w:hAnsi="ＭＳ Ｐ明朝"/>
          <w:color w:val="000000" w:themeColor="text1"/>
          <w:sz w:val="20"/>
          <w:szCs w:val="20"/>
        </w:rPr>
      </w:pPr>
    </w:p>
    <w:p w14:paraId="4FE7FBA2" w14:textId="74FADEA4" w:rsidR="003D5B84" w:rsidRPr="008633BC" w:rsidRDefault="00332CE0" w:rsidP="003D5B84">
      <w:pPr>
        <w:widowControl/>
        <w:numPr>
          <w:ilvl w:val="0"/>
          <w:numId w:val="13"/>
        </w:numPr>
        <w:tabs>
          <w:tab w:val="left" w:pos="567"/>
        </w:tabs>
        <w:autoSpaceDE/>
        <w:autoSpaceDN/>
        <w:adjustRightInd/>
        <w:ind w:left="567" w:hanging="425"/>
        <w:textAlignment w:val="baseline"/>
        <w:rPr>
          <w:rFonts w:ascii="ＭＳ Ｐ明朝" w:eastAsia="ＭＳ Ｐ明朝" w:hAnsi="ＭＳ Ｐ明朝" w:cs="SimSun"/>
          <w:color w:val="000000" w:themeColor="text1"/>
          <w:sz w:val="20"/>
          <w:szCs w:val="20"/>
          <w:u w:val="thick"/>
        </w:rPr>
      </w:pP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>2012年11月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</w:rPr>
        <w:t xml:space="preserve">　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>–</w:t>
      </w:r>
      <w:r w:rsidR="00033D98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</w:rPr>
        <w:t xml:space="preserve">　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  <w:lang w:eastAsia="zh-TW"/>
        </w:rPr>
        <w:t>2013年10月</w:t>
      </w:r>
      <w:r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>：</w:t>
      </w:r>
      <w:r w:rsidR="00D52C75" w:rsidRPr="008633BC">
        <w:rPr>
          <w:rFonts w:ascii="ＭＳ Ｐ明朝" w:eastAsia="ＭＳ Ｐ明朝" w:hAnsi="ＭＳ Ｐ明朝" w:cs="Times New Roman" w:hint="eastAsia"/>
          <w:color w:val="000000" w:themeColor="text1"/>
          <w:sz w:val="20"/>
          <w:szCs w:val="20"/>
          <w:u w:val="thick"/>
          <w:lang w:eastAsia="zh-TW"/>
        </w:rPr>
        <w:t xml:space="preserve">　</w:t>
      </w:r>
      <w:r w:rsidR="0059560A"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 xml:space="preserve">ASUSTeK Computer Inc. </w:t>
      </w:r>
      <w:r w:rsidRPr="008633BC">
        <w:rPr>
          <w:rFonts w:ascii="ＭＳ Ｐ明朝" w:eastAsia="ＭＳ Ｐ明朝" w:hAnsi="ＭＳ Ｐ明朝" w:cs="Times New Roman"/>
          <w:color w:val="000000" w:themeColor="text1"/>
          <w:sz w:val="20"/>
          <w:szCs w:val="20"/>
          <w:u w:val="thick"/>
        </w:rPr>
        <w:t>(</w:t>
      </w:r>
      <w:r w:rsidRPr="008633BC">
        <w:rPr>
          <w:rFonts w:ascii="ＭＳ Ｐ明朝" w:eastAsia="ＭＳ Ｐ明朝" w:hAnsi="ＭＳ Ｐ明朝" w:cs="SimSun"/>
          <w:color w:val="000000" w:themeColor="text1"/>
          <w:sz w:val="20"/>
          <w:szCs w:val="20"/>
          <w:u w:val="thick"/>
        </w:rPr>
        <w:t>台湾)</w:t>
      </w:r>
    </w:p>
    <w:p w14:paraId="14A207AD" w14:textId="446BF8AD" w:rsidR="003D5B84" w:rsidRPr="00A60B3C" w:rsidRDefault="003D5B84" w:rsidP="00A60B3C">
      <w:pPr>
        <w:pStyle w:val="a8"/>
        <w:widowControl/>
        <w:numPr>
          <w:ilvl w:val="0"/>
          <w:numId w:val="31"/>
        </w:numPr>
        <w:tabs>
          <w:tab w:val="left" w:pos="567"/>
          <w:tab w:val="left" w:pos="851"/>
        </w:tabs>
        <w:ind w:leftChars="0" w:hanging="1062"/>
        <w:textAlignment w:val="baseline"/>
        <w:rPr>
          <w:rFonts w:ascii="ＭＳ Ｐ明朝" w:eastAsia="ＭＳ Ｐ明朝" w:hAnsi="ＭＳ Ｐ明朝"/>
          <w:bCs/>
          <w:color w:val="000000" w:themeColor="text1"/>
          <w:sz w:val="20"/>
          <w:szCs w:val="20"/>
          <w:shd w:val="clear" w:color="auto" w:fill="FFFFFF"/>
        </w:rPr>
      </w:pPr>
      <w:r w:rsidRPr="00A60B3C">
        <w:rPr>
          <w:rFonts w:ascii="ＭＳ Ｐ明朝" w:eastAsia="ＭＳ Ｐ明朝" w:hAnsi="ＭＳ Ｐ明朝"/>
          <w:bCs/>
          <w:color w:val="000000" w:themeColor="text1"/>
          <w:sz w:val="20"/>
          <w:szCs w:val="20"/>
          <w:shd w:val="clear" w:color="auto" w:fill="FFFFFF"/>
        </w:rPr>
        <w:t>Android搭載の自社スマートフォン、タブレットを開発。ブラウザと無線セッティングの開発、デバッグ、改善を担当。</w:t>
      </w:r>
    </w:p>
    <w:p w14:paraId="3CD8A57D" w14:textId="77777777" w:rsidR="003D5B84" w:rsidRDefault="003D5B84" w:rsidP="00A60B3C">
      <w:pPr>
        <w:widowControl/>
        <w:tabs>
          <w:tab w:val="left" w:pos="567"/>
        </w:tabs>
        <w:autoSpaceDE/>
        <w:autoSpaceDN/>
        <w:adjustRightInd/>
        <w:ind w:left="142"/>
        <w:textAlignment w:val="baseline"/>
        <w:rPr>
          <w:rFonts w:ascii="ＭＳ Ｐ明朝" w:eastAsia="ＭＳ Ｐ明朝" w:hAnsi="ＭＳ Ｐ明朝" w:cs="Times New Roman"/>
          <w:color w:val="000000" w:themeColor="text1"/>
          <w:sz w:val="20"/>
          <w:szCs w:val="20"/>
        </w:rPr>
      </w:pPr>
    </w:p>
    <w:p w14:paraId="40541407" w14:textId="77777777" w:rsidR="00101226" w:rsidRPr="00AE2AC0" w:rsidRDefault="00101226" w:rsidP="00A60B3C">
      <w:pPr>
        <w:widowControl/>
        <w:tabs>
          <w:tab w:val="left" w:pos="567"/>
        </w:tabs>
        <w:autoSpaceDE/>
        <w:autoSpaceDN/>
        <w:adjustRightInd/>
        <w:ind w:left="142"/>
        <w:textAlignment w:val="baseline"/>
        <w:rPr>
          <w:rFonts w:ascii="MS UI Gothic" w:eastAsia="MS UI Gothic" w:hAnsi="MS UI Gothic"/>
          <w:sz w:val="20"/>
          <w:szCs w:val="20"/>
        </w:rPr>
      </w:pPr>
    </w:p>
    <w:tbl>
      <w:tblPr>
        <w:tblW w:w="105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7"/>
        <w:gridCol w:w="8823"/>
      </w:tblGrid>
      <w:tr w:rsidR="0045495D" w:rsidRPr="00AE2AC0" w14:paraId="75D24E0A" w14:textId="77777777" w:rsidTr="003B4411">
        <w:trPr>
          <w:trHeight w:val="805"/>
          <w:jc w:val="center"/>
        </w:trPr>
        <w:tc>
          <w:tcPr>
            <w:tcW w:w="10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129DB" w14:textId="39224996" w:rsidR="0045495D" w:rsidRPr="00E9700B" w:rsidRDefault="0045495D" w:rsidP="00A146CE">
            <w:pPr>
              <w:shd w:val="clear" w:color="auto" w:fill="DEEAF6" w:themeFill="accent5" w:themeFillTint="33"/>
              <w:spacing w:line="320" w:lineRule="atLeast"/>
              <w:ind w:leftChars="-59" w:left="-142" w:firstLineChars="50" w:firstLine="141"/>
              <w:jc w:val="center"/>
              <w:rPr>
                <w:rFonts w:ascii="ＭＳ Ｐ明朝" w:eastAsia="ＭＳ Ｐ明朝" w:hAnsi="ＭＳ Ｐ明朝" w:cs="ＭＳ 明朝"/>
                <w:b/>
                <w:bCs/>
                <w:sz w:val="28"/>
                <w:szCs w:val="20"/>
                <w:lang w:eastAsia="zh-TW"/>
              </w:rPr>
            </w:pPr>
            <w:r w:rsidRPr="00E9700B">
              <w:rPr>
                <w:rFonts w:ascii="ＭＳ Ｐ明朝" w:eastAsia="ＭＳ Ｐ明朝" w:hAnsi="ＭＳ Ｐ明朝" w:cs="ＭＳ 明朝" w:hint="eastAsia"/>
                <w:b/>
                <w:bCs/>
                <w:sz w:val="28"/>
                <w:szCs w:val="20"/>
                <w:lang w:eastAsia="zh-TW"/>
              </w:rPr>
              <w:t>職務経歴</w:t>
            </w:r>
          </w:p>
          <w:p w14:paraId="7FFFA42D" w14:textId="77777777" w:rsidR="00A51184" w:rsidRPr="008633BC" w:rsidRDefault="00A51184" w:rsidP="003C70A6">
            <w:pPr>
              <w:pStyle w:val="a8"/>
              <w:widowControl/>
              <w:numPr>
                <w:ilvl w:val="0"/>
                <w:numId w:val="26"/>
              </w:numPr>
              <w:spacing w:line="276" w:lineRule="auto"/>
              <w:ind w:leftChars="0"/>
              <w:textAlignment w:val="baseline"/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</w:pPr>
            <w:r w:rsidRPr="008633BC"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  <w:t>2013年11月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 xml:space="preserve">　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  <w:t>–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 xml:space="preserve">　</w:t>
            </w: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  <w:u w:val="thick"/>
                <w:lang w:eastAsia="zh-TW"/>
              </w:rPr>
              <w:t>在籍中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 xml:space="preserve">：　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  <w:u w:val="thick"/>
                <w:lang w:eastAsia="zh-TW"/>
              </w:rPr>
              <w:t>株式会社東芝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  <w:u w:val="thick"/>
                <w:lang w:eastAsia="zh-TW"/>
              </w:rPr>
              <w:t>（日本）</w:t>
            </w:r>
          </w:p>
          <w:p w14:paraId="0D4A48AA" w14:textId="77777777" w:rsidR="00110517" w:rsidRPr="008633BC" w:rsidRDefault="00A51184" w:rsidP="003C70A6">
            <w:pPr>
              <w:spacing w:line="276" w:lineRule="auto"/>
              <w:ind w:firstLineChars="300" w:firstLine="600"/>
              <w:rPr>
                <w:rFonts w:ascii="ＭＳ Ｐ明朝" w:eastAsia="ＭＳ Ｐ明朝" w:hAnsi="ＭＳ Ｐ明朝" w:cs="MS-PMincho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　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事業内容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総合電機メーカー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　　</w:t>
            </w:r>
            <w:r w:rsidRPr="008633BC">
              <w:rPr>
                <w:rFonts w:ascii="ＭＳ Ｐ明朝" w:eastAsia="ＭＳ Ｐ明朝" w:hAnsi="ＭＳ Ｐ明朝" w:cs="MS-PMincho" w:hint="eastAsia"/>
                <w:sz w:val="20"/>
                <w:szCs w:val="20"/>
              </w:rPr>
              <w:t xml:space="preserve">従業員数：187,809名　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 </w:t>
            </w:r>
            <w:r w:rsidR="007341AB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　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資本金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2,000億円　　　売上高</w:t>
            </w:r>
            <w:r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>：</w:t>
            </w:r>
            <w:r w:rsidR="00110517" w:rsidRPr="008633BC">
              <w:rPr>
                <w:rFonts w:ascii="ＭＳ Ｐ明朝" w:eastAsia="ＭＳ Ｐ明朝" w:hAnsi="ＭＳ Ｐ明朝" w:cs="MS-PMincho" w:hint="eastAsia"/>
                <w:color w:val="000000" w:themeColor="text1"/>
                <w:sz w:val="20"/>
                <w:szCs w:val="20"/>
              </w:rPr>
              <w:t xml:space="preserve">5兆6687億円（2016年）　　</w:t>
            </w:r>
            <w:r w:rsidRPr="008633BC">
              <w:rPr>
                <w:rFonts w:ascii="ＭＳ Ｐ明朝" w:eastAsia="ＭＳ Ｐ明朝" w:hAnsi="ＭＳ Ｐ明朝" w:cs="MS-PMincho" w:hint="eastAsia"/>
                <w:sz w:val="20"/>
                <w:szCs w:val="20"/>
              </w:rPr>
              <w:t xml:space="preserve"> </w:t>
            </w:r>
          </w:p>
        </w:tc>
      </w:tr>
      <w:tr w:rsidR="0045495D" w:rsidRPr="00AE2AC0" w14:paraId="49BB720C" w14:textId="77777777" w:rsidTr="00345B60">
        <w:trPr>
          <w:jc w:val="center"/>
        </w:trPr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08BCE3" w14:textId="77777777" w:rsidR="0045495D" w:rsidRPr="008633BC" w:rsidRDefault="0045495D" w:rsidP="00705035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期</w:t>
            </w:r>
            <w:r w:rsidR="00A51184"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 xml:space="preserve">　</w:t>
            </w: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間</w:t>
            </w:r>
          </w:p>
        </w:tc>
        <w:tc>
          <w:tcPr>
            <w:tcW w:w="8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30FA2" w14:textId="77777777" w:rsidR="0045495D" w:rsidRPr="008633BC" w:rsidRDefault="00B825A7" w:rsidP="00705035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職務</w:t>
            </w:r>
            <w:r w:rsidR="0045495D"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内容</w:t>
            </w:r>
          </w:p>
        </w:tc>
      </w:tr>
      <w:tr w:rsidR="002F4754" w:rsidRPr="00AE2AC0" w14:paraId="46EB910E" w14:textId="77777777" w:rsidTr="003B4411">
        <w:trPr>
          <w:trHeight w:val="271"/>
          <w:jc w:val="center"/>
        </w:trPr>
        <w:tc>
          <w:tcPr>
            <w:tcW w:w="1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3713190A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72B476F0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1043BB05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116A5C9A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386F32BF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1CFAA913" w14:textId="77777777" w:rsidR="00A47491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5734EFA7" w14:textId="77777777" w:rsidR="00A47491" w:rsidRPr="008633BC" w:rsidRDefault="00A47491" w:rsidP="00A47491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</w:p>
          <w:p w14:paraId="24DACAE3" w14:textId="77777777" w:rsidR="00F24635" w:rsidRPr="008633BC" w:rsidRDefault="00A47491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  <w:lang w:eastAsia="zh-TW"/>
              </w:rPr>
            </w:pPr>
            <w:r w:rsidRPr="008633BC">
              <w:rPr>
                <w:rFonts w:ascii="ＭＳ Ｐ明朝" w:eastAsia="ＭＳ Ｐ明朝" w:hAnsi="ＭＳ Ｐ明朝" w:cs="SimSun" w:hint="eastAsi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5A1615" wp14:editId="580E1D3D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167640</wp:posOffset>
                      </wp:positionV>
                      <wp:extent cx="450850" cy="280035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958DD8" w14:textId="77777777" w:rsidR="00A47491" w:rsidRDefault="00A47491" w:rsidP="00A47491">
                                  <w:pPr>
                                    <w:spacing w:line="240" w:lineRule="atLeast"/>
                                    <w:ind w:left="96"/>
                                    <w:jc w:val="center"/>
                                    <w:rPr>
                                      <w:rFonts w:ascii="MS UI Gothic" w:eastAsia="MS UI Gothic" w:hAnsi="MS UI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UI Gothic" w:eastAsia="MS UI Gothic" w:hAnsi="MS UI Gothic" w:cs="MS-PMincho" w:hint="eastAsia"/>
                                      <w:sz w:val="20"/>
                                      <w:szCs w:val="20"/>
                                    </w:rPr>
                                    <w:t>〜</w:t>
                                  </w:r>
                                </w:p>
                                <w:p w14:paraId="3D6F50DD" w14:textId="77777777" w:rsidR="00A47491" w:rsidRDefault="00A47491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615A1615" id="Text Box 1" o:spid="_x0000_s1027" type="#_x0000_t202" style="position:absolute;left:0;text-align:left;margin-left:21.05pt;margin-top:13.2pt;width:35.5pt;height:22.0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" filled="f" stroked="f">
                      <v:textbox style="layout-flow:vertical-ideographic">
                        <w:txbxContent>
                          <w:p w14:paraId="0D958DD8" w14:textId="77777777" w:rsidR="00A47491" w:rsidRDefault="00A47491" w:rsidP="00A47491">
                            <w:pPr>
                              <w:spacing w:line="240" w:lineRule="atLeast"/>
                              <w:ind w:left="96"/>
                              <w:jc w:val="center"/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UI Gothic" w:eastAsia="MS UI Gothic" w:hAnsi="MS UI Gothic" w:cs="MS-PMincho" w:hint="eastAsia"/>
                                <w:sz w:val="20"/>
                                <w:szCs w:val="20"/>
                              </w:rPr>
                              <w:t>〜</w:t>
                            </w:r>
                          </w:p>
                          <w:p w14:paraId="3D6F50DD" w14:textId="77777777" w:rsidR="00A47491" w:rsidRDefault="00A474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24635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  <w:lang w:eastAsia="zh-TW"/>
              </w:rPr>
              <w:t>現在</w:t>
            </w:r>
          </w:p>
          <w:p w14:paraId="78A62B8C" w14:textId="77777777" w:rsidR="00A47491" w:rsidRPr="008633BC" w:rsidRDefault="00A47491" w:rsidP="00A4749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MS-PMincho"/>
                <w:sz w:val="20"/>
                <w:szCs w:val="20"/>
                <w:lang w:eastAsia="zh-TW"/>
              </w:rPr>
            </w:pPr>
          </w:p>
          <w:p w14:paraId="19E185D5" w14:textId="77777777" w:rsidR="00A47491" w:rsidRPr="008633BC" w:rsidRDefault="00A47491" w:rsidP="00A47491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7BD80C79" w14:textId="77777777" w:rsidR="002F4754" w:rsidRPr="008633BC" w:rsidRDefault="00A51184" w:rsidP="00A47491">
            <w:pPr>
              <w:spacing w:line="240" w:lineRule="atLeast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  <w:t>2013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年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11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月</w:t>
            </w:r>
          </w:p>
        </w:tc>
        <w:tc>
          <w:tcPr>
            <w:tcW w:w="8823" w:type="dxa"/>
            <w:tcBorders>
              <w:top w:val="single" w:sz="4" w:space="0" w:color="auto"/>
              <w:left w:val="nil"/>
              <w:bottom w:val="dotted" w:sz="4" w:space="0" w:color="000000"/>
              <w:right w:val="single" w:sz="4" w:space="0" w:color="auto"/>
            </w:tcBorders>
            <w:shd w:val="clear" w:color="auto" w:fill="FFFFFF"/>
          </w:tcPr>
          <w:p w14:paraId="2A6384D4" w14:textId="77777777" w:rsidR="002F4754" w:rsidRPr="008633BC" w:rsidRDefault="00AE160C" w:rsidP="00345B60">
            <w:pPr>
              <w:spacing w:line="240" w:lineRule="atLeast"/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半導体研究開発センター</w:t>
            </w:r>
            <w:r w:rsidR="00044F16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>(</w:t>
            </w:r>
            <w:r w:rsidR="00044F16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メモリシステム部</w:t>
            </w:r>
            <w:r w:rsidR="00044F16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>)</w:t>
            </w:r>
          </w:p>
        </w:tc>
      </w:tr>
      <w:tr w:rsidR="002F4754" w:rsidRPr="00AE2AC0" w14:paraId="4F8E84BF" w14:textId="77777777" w:rsidTr="00F24635">
        <w:trPr>
          <w:jc w:val="center"/>
        </w:trPr>
        <w:tc>
          <w:tcPr>
            <w:tcW w:w="1737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628B055" w14:textId="77777777" w:rsidR="002F4754" w:rsidRPr="008633BC" w:rsidRDefault="002F4754" w:rsidP="00A52F72">
            <w:p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dotted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019C72" w14:textId="52A3DEDF" w:rsidR="00A47570" w:rsidRPr="008633BC" w:rsidRDefault="00AE160C" w:rsidP="00AE160C">
            <w:p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■</w:t>
            </w:r>
            <w:r w:rsidR="00A47570" w:rsidRPr="008633BC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主な職務</w:t>
            </w:r>
            <w:r w:rsidR="006F19D3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1： </w:t>
            </w:r>
            <w:r w:rsidR="00B02CD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ストレ</w:t>
            </w:r>
            <w:r w:rsidR="00074C0D">
              <w:rPr>
                <w:rFonts w:ascii="ＭＳ Ｐ明朝" w:eastAsia="ＭＳ Ｐ明朝" w:hAnsi="ＭＳ Ｐ明朝" w:hint="eastAsia"/>
                <w:sz w:val="20"/>
                <w:szCs w:val="20"/>
              </w:rPr>
              <w:t>ー</w:t>
            </w:r>
            <w:r w:rsidR="00B02CD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ジ</w:t>
            </w:r>
            <w:r w:rsidR="00F53AC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関連の</w:t>
            </w:r>
            <w:r w:rsidR="00B02CD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プロジェクト</w:t>
            </w:r>
          </w:p>
          <w:p w14:paraId="42DBAD03" w14:textId="1ACBF315" w:rsidR="002D0C22" w:rsidRPr="008633BC" w:rsidRDefault="001B25DD" w:rsidP="000E1251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分散</w:t>
            </w:r>
            <w:r w:rsidR="002D0C2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ファイル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システム、</w:t>
            </w:r>
            <w:r w:rsidR="002D0C22" w:rsidRPr="008633BC">
              <w:rPr>
                <w:rFonts w:ascii="ＭＳ Ｐ明朝" w:eastAsia="ＭＳ Ｐ明朝" w:hAnsi="ＭＳ Ｐ明朝"/>
                <w:sz w:val="20"/>
                <w:szCs w:val="20"/>
              </w:rPr>
              <w:t>RDBMS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と</w:t>
            </w:r>
            <w:r w:rsidR="002D0C22" w:rsidRPr="008633BC">
              <w:rPr>
                <w:rFonts w:ascii="ＭＳ Ｐ明朝" w:eastAsia="ＭＳ Ｐ明朝" w:hAnsi="ＭＳ Ｐ明朝"/>
                <w:sz w:val="20"/>
                <w:szCs w:val="20"/>
              </w:rPr>
              <w:t>NoSQL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の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データベース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など</w:t>
            </w:r>
            <w:r w:rsidR="002D0C2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の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ソフトウェアシステムの</w:t>
            </w:r>
            <w:r w:rsidR="002D0C2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調査</w:t>
            </w:r>
            <w:r w:rsidR="002D0C22" w:rsidRPr="008633BC">
              <w:rPr>
                <w:rFonts w:ascii="ＭＳ Ｐ明朝" w:eastAsia="ＭＳ Ｐ明朝" w:hAnsi="ＭＳ Ｐ明朝"/>
                <w:sz w:val="20"/>
                <w:szCs w:val="20"/>
              </w:rPr>
              <w:t>(</w:t>
            </w:r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GFS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BigTable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2D0C22" w:rsidRPr="008633BC">
              <w:rPr>
                <w:rFonts w:ascii="ＭＳ Ｐ明朝" w:eastAsia="ＭＳ Ｐ明朝" w:hAnsi="ＭＳ Ｐ明朝"/>
                <w:sz w:val="20"/>
                <w:szCs w:val="20"/>
              </w:rPr>
              <w:t>MapReduce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、S</w:t>
            </w:r>
            <w:r w:rsidR="009616CD" w:rsidRPr="008633BC">
              <w:rPr>
                <w:rFonts w:ascii="ＭＳ Ｐ明朝" w:eastAsia="ＭＳ Ｐ明朝" w:hAnsi="ＭＳ Ｐ明朝"/>
                <w:sz w:val="20"/>
                <w:szCs w:val="20"/>
              </w:rPr>
              <w:t>park</w:t>
            </w:r>
            <w:r w:rsidR="009616CD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1F62A3">
              <w:rPr>
                <w:rFonts w:ascii="ＭＳ Ｐ明朝" w:eastAsia="ＭＳ Ｐ明朝" w:hAnsi="ＭＳ Ｐ明朝" w:hint="eastAsia"/>
                <w:sz w:val="20"/>
                <w:szCs w:val="20"/>
              </w:rPr>
              <w:t>HDFS</w:t>
            </w:r>
            <w:r w:rsidR="002D0C2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など</w:t>
            </w:r>
            <w:r w:rsidR="002D0C22" w:rsidRPr="008633BC">
              <w:rPr>
                <w:rFonts w:ascii="ＭＳ Ｐ明朝" w:eastAsia="ＭＳ Ｐ明朝" w:hAnsi="ＭＳ Ｐ明朝"/>
                <w:sz w:val="20"/>
                <w:szCs w:val="20"/>
              </w:rPr>
              <w:t>)</w:t>
            </w:r>
          </w:p>
          <w:p w14:paraId="00891FA4" w14:textId="0086988C" w:rsidR="008033F2" w:rsidRPr="008633BC" w:rsidRDefault="008033F2" w:rsidP="000E1251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エミュレーターを用いて、次世代不揮発性メモリによる</w:t>
            </w:r>
            <w:r w:rsidR="00F5423E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既存</w:t>
            </w:r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ソフトウェアシステム</w:t>
            </w:r>
            <w:r w:rsidR="00F5423E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への影響の測定</w:t>
            </w:r>
          </w:p>
          <w:p w14:paraId="278F77FF" w14:textId="2AC3E32E" w:rsidR="001B25DD" w:rsidRPr="008633BC" w:rsidRDefault="000E1251" w:rsidP="001B25D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次世代不揮発性メモリ向</w:t>
            </w:r>
            <w:r w:rsidR="00F5423E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け</w:t>
            </w:r>
            <w:r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のデータベース</w:t>
            </w:r>
            <w:r w:rsidR="00AA4FDA"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構造</w:t>
            </w:r>
            <w:r w:rsidR="00FC57A2" w:rsidRPr="008633BC">
              <w:rPr>
                <w:rFonts w:ascii="ＭＳ Ｐ明朝" w:eastAsia="ＭＳ Ｐ明朝" w:hAnsi="ＭＳ Ｐ明朝" w:cs="Times New Roman" w:hint="eastAsia"/>
                <w:bCs/>
                <w:sz w:val="20"/>
                <w:szCs w:val="20"/>
                <w:shd w:val="clear" w:color="auto" w:fill="FFFFFF"/>
              </w:rPr>
              <w:t>をデザイン</w:t>
            </w:r>
          </w:p>
          <w:p w14:paraId="45FB4BED" w14:textId="77777777" w:rsidR="00FC57A2" w:rsidRPr="008633BC" w:rsidRDefault="00FC57A2" w:rsidP="00FC57A2">
            <w:pPr>
              <w:spacing w:line="240" w:lineRule="atLeast"/>
              <w:ind w:left="720"/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14:paraId="549CA3B7" w14:textId="11D20722" w:rsidR="00A47570" w:rsidRPr="008633BC" w:rsidRDefault="00B02CD6" w:rsidP="00B02CD6">
            <w:p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■</w:t>
            </w:r>
            <w:r w:rsidRPr="008633BC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主な職務</w:t>
            </w:r>
            <w:r w:rsidR="006F19D3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2： 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無線</w:t>
            </w:r>
            <w:r w:rsidR="00F53AC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関連の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プロジェクト</w:t>
            </w:r>
          </w:p>
          <w:p w14:paraId="1841991F" w14:textId="24F7704E" w:rsidR="00FC57A2" w:rsidRPr="008633BC" w:rsidRDefault="00FC57A2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メモリ</w:t>
            </w:r>
            <w:r w:rsidR="00F5423E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キャッシュ</w:t>
            </w: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に</w:t>
            </w:r>
            <w:r w:rsidR="00AA4FDA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よ</w:t>
            </w:r>
            <w:r w:rsidR="00F5423E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る</w:t>
            </w: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無線ネットワーク</w:t>
            </w:r>
            <w:r w:rsidR="00F5423E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の</w:t>
            </w:r>
            <w:r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加速システムを</w:t>
            </w:r>
            <w:r w:rsidR="00480666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デザイン　</w:t>
            </w:r>
          </w:p>
          <w:p w14:paraId="279BF47C" w14:textId="1D10E34C" w:rsidR="00C67681" w:rsidRPr="0078216D" w:rsidRDefault="00480666" w:rsidP="0078216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アルゴリズム</w:t>
            </w:r>
            <w:r w:rsid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を</w:t>
            </w:r>
            <w:r w:rsidR="00FC57A2"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改善</w:t>
            </w:r>
            <w:r w:rsid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し</w:t>
            </w:r>
            <w:r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プロトタイプ</w:t>
            </w:r>
            <w:r w:rsid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を</w:t>
            </w:r>
            <w:r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実現</w:t>
            </w:r>
            <w:r w:rsidR="00AA4FDA"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FC57A2"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実機</w:t>
            </w:r>
            <w:r w:rsidR="002E0104" w:rsidRPr="0078216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環境</w:t>
            </w:r>
            <w:r w:rsidR="0078216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を</w:t>
            </w:r>
            <w:r w:rsidR="002E0104" w:rsidRPr="0078216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構築</w:t>
            </w:r>
            <w:r w:rsidR="0078216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、</w:t>
            </w:r>
            <w:r w:rsidRPr="0078216D">
              <w:rPr>
                <w:rFonts w:ascii="ＭＳ Ｐ明朝" w:eastAsia="ＭＳ Ｐ明朝" w:hAnsi="ＭＳ Ｐ明朝" w:hint="eastAsia"/>
                <w:sz w:val="20"/>
                <w:szCs w:val="20"/>
              </w:rPr>
              <w:t>実験</w:t>
            </w:r>
          </w:p>
          <w:p w14:paraId="24FEF1B2" w14:textId="732C3A42" w:rsidR="00D84802" w:rsidRPr="00D7685D" w:rsidRDefault="000E5DB3" w:rsidP="00D7685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開発パートナーとなりうる企業や</w:t>
            </w:r>
            <w:r w:rsidRPr="000E5DB3">
              <w:rPr>
                <w:rFonts w:ascii="ＭＳ Ｐ明朝" w:eastAsia="ＭＳ Ｐ明朝" w:hAnsi="ＭＳ Ｐ明朝" w:hint="eastAsia"/>
                <w:sz w:val="20"/>
                <w:szCs w:val="20"/>
              </w:rPr>
              <w:t>海外の研究機関</w:t>
            </w:r>
            <w:r w:rsidR="00D7685D">
              <w:rPr>
                <w:rFonts w:ascii="ＭＳ Ｐ明朝" w:eastAsia="ＭＳ Ｐ明朝" w:hAnsi="ＭＳ Ｐ明朝" w:hint="eastAsia"/>
                <w:sz w:val="20"/>
                <w:szCs w:val="20"/>
              </w:rPr>
              <w:t>の</w:t>
            </w:r>
            <w:r w:rsidR="00D7685D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中から</w:t>
            </w:r>
            <w:r w:rsidR="00FC57A2" w:rsidRPr="00D7685D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探し</w:t>
            </w:r>
            <w:r w:rsidRPr="00D7685D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出し</w:t>
            </w:r>
            <w:r w:rsidR="00AA4FDA" w:rsidRPr="00D7685D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、</w:t>
            </w:r>
            <w:r w:rsidR="00D7685D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連携</w:t>
            </w:r>
            <w:r w:rsidR="00AA4FDA" w:rsidRPr="00D7685D"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  <w:t>(</w:t>
            </w:r>
            <w:r w:rsidR="00AA4FDA" w:rsidRPr="00D7685D">
              <w:rPr>
                <w:rFonts w:ascii="ＭＳ Ｐ明朝" w:eastAsia="ＭＳ Ｐ明朝" w:hAnsi="ＭＳ Ｐ明朝" w:hint="eastAsia"/>
                <w:sz w:val="20"/>
                <w:szCs w:val="20"/>
              </w:rPr>
              <w:t>シンガポール、</w:t>
            </w:r>
            <w:r w:rsidR="00FC57A2" w:rsidRPr="00D7685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アメリカ</w:t>
            </w:r>
            <w:r w:rsidR="00AA4FDA" w:rsidRPr="00D7685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)</w:t>
            </w:r>
            <w:r w:rsidR="00AA4FDA" w:rsidRPr="00D7685D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638AF96D" w14:textId="0D012E0A" w:rsidR="00AA4FDA" w:rsidRPr="008633BC" w:rsidRDefault="00AA4FDA" w:rsidP="00AA4FDA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商用化</w:t>
            </w:r>
            <w:r w:rsidR="002A6102">
              <w:rPr>
                <w:rFonts w:ascii="ＭＳ Ｐ明朝" w:eastAsia="ＭＳ Ｐ明朝" w:hAnsi="ＭＳ Ｐ明朝" w:hint="eastAsia"/>
                <w:sz w:val="20"/>
                <w:szCs w:val="20"/>
              </w:rPr>
              <w:t>に向け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、</w:t>
            </w:r>
            <w:r w:rsidR="00FC57A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社内</w:t>
            </w:r>
            <w:r w:rsidR="002A6102">
              <w:rPr>
                <w:rFonts w:ascii="ＭＳ Ｐ明朝" w:eastAsia="ＭＳ Ｐ明朝" w:hAnsi="ＭＳ Ｐ明朝" w:hint="eastAsia"/>
                <w:sz w:val="20"/>
                <w:szCs w:val="20"/>
              </w:rPr>
              <w:t>外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への</w:t>
            </w:r>
            <w:r w:rsidR="00D84802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コラボ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案を提出し、連携</w:t>
            </w:r>
            <w:r w:rsidR="002E0104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先</w:t>
            </w:r>
            <w:r w:rsidR="003D5B84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の選出</w:t>
            </w:r>
          </w:p>
          <w:p w14:paraId="658FBA8A" w14:textId="1CE107EF" w:rsidR="00101226" w:rsidRPr="008633BC" w:rsidRDefault="002E50DD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D7685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アメリカ</w:t>
            </w:r>
            <w:r w:rsidR="00A47570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からの</w:t>
            </w:r>
            <w:r w:rsidR="00034C4F">
              <w:rPr>
                <w:rFonts w:ascii="ＭＳ Ｐ明朝" w:eastAsia="ＭＳ Ｐ明朝" w:hAnsi="ＭＳ Ｐ明朝" w:hint="eastAsia"/>
                <w:sz w:val="20"/>
                <w:szCs w:val="20"/>
              </w:rPr>
              <w:t>インターン</w:t>
            </w:r>
            <w:r w:rsidR="00A47570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生のメンターを担当</w:t>
            </w:r>
          </w:p>
          <w:p w14:paraId="55F42835" w14:textId="77777777" w:rsidR="009616CD" w:rsidRPr="008633BC" w:rsidRDefault="009616CD" w:rsidP="009616CD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12B75E8F" w14:textId="77777777" w:rsidR="00D84802" w:rsidRPr="008633BC" w:rsidRDefault="0005430B" w:rsidP="0005430B">
            <w:p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■ </w:t>
            </w:r>
            <w:r w:rsidR="00F24635"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実績</w:t>
            </w:r>
          </w:p>
          <w:p w14:paraId="1FB35D9B" w14:textId="29D5C1D0" w:rsidR="009616CD" w:rsidRPr="008633BC" w:rsidRDefault="00025786" w:rsidP="009616CD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無線関係の</w:t>
            </w:r>
            <w:r w:rsidR="00A468EA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特許を作成、</w:t>
            </w:r>
            <w:r w:rsidR="002E50DD" w:rsidRPr="002E50DD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米国特許商標局</w:t>
            </w:r>
            <w:r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へ</w:t>
            </w:r>
            <w:r w:rsidR="009616CD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出願</w:t>
            </w:r>
            <w:r w:rsidR="00AB5614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（審査中）</w:t>
            </w:r>
          </w:p>
          <w:p w14:paraId="3F1ACBFD" w14:textId="672B3A02" w:rsidR="00D84802" w:rsidRPr="008633BC" w:rsidRDefault="00471E80" w:rsidP="00D84802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執筆した</w:t>
            </w:r>
            <w:r w:rsidR="009616CD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論文</w:t>
            </w:r>
            <w:r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が通過</w:t>
            </w:r>
            <w:r w:rsidR="00FC57A2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、ラスベガス</w:t>
            </w:r>
            <w:r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で行われた国際会議</w:t>
            </w:r>
            <w:r w:rsidR="00FC57A2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>CCNC</w:t>
            </w:r>
            <w:r w:rsidR="00A468EA" w:rsidRPr="008633BC">
              <w:rPr>
                <w:rFonts w:ascii="ＭＳ Ｐ明朝" w:eastAsia="ＭＳ Ｐ明朝" w:hAnsi="ＭＳ Ｐ明朝" w:cs="SimSun"/>
                <w:sz w:val="20"/>
                <w:szCs w:val="20"/>
              </w:rPr>
              <w:t xml:space="preserve"> </w:t>
            </w:r>
            <w:r w:rsidR="00A468EA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2017</w:t>
            </w:r>
            <w:r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にて</w:t>
            </w:r>
            <w:r w:rsidR="00FC57A2" w:rsidRPr="008633BC">
              <w:rPr>
                <w:rFonts w:ascii="ＭＳ Ｐ明朝" w:eastAsia="ＭＳ Ｐ明朝" w:hAnsi="ＭＳ Ｐ明朝" w:cs="SimSun" w:hint="eastAsia"/>
                <w:sz w:val="20"/>
                <w:szCs w:val="20"/>
              </w:rPr>
              <w:t>発表</w:t>
            </w:r>
          </w:p>
          <w:p w14:paraId="02108A19" w14:textId="4B9F0AB1" w:rsidR="00EF79FE" w:rsidRPr="008633BC" w:rsidRDefault="00DD0768" w:rsidP="00101226">
            <w:pPr>
              <w:numPr>
                <w:ilvl w:val="0"/>
                <w:numId w:val="18"/>
              </w:numPr>
              <w:spacing w:line="240" w:lineRule="atLeas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英語プレゼンテーション練習会を</w:t>
            </w:r>
            <w:r w:rsidR="00025786">
              <w:rPr>
                <w:rFonts w:ascii="ＭＳ Ｐ明朝" w:eastAsia="ＭＳ Ｐ明朝" w:hAnsi="ＭＳ Ｐ明朝" w:hint="eastAsia"/>
                <w:sz w:val="20"/>
                <w:szCs w:val="20"/>
              </w:rPr>
              <w:t>自ら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提案、部内で</w:t>
            </w:r>
            <w:r w:rsidR="00025786">
              <w:rPr>
                <w:rFonts w:ascii="ＭＳ Ｐ明朝" w:eastAsia="ＭＳ Ｐ明朝" w:hAnsi="ＭＳ Ｐ明朝" w:hint="eastAsia"/>
                <w:sz w:val="20"/>
                <w:szCs w:val="20"/>
              </w:rPr>
              <w:t>定期的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>に</w:t>
            </w:r>
            <w:r w:rsidR="00025786">
              <w:rPr>
                <w:rFonts w:ascii="ＭＳ Ｐ明朝" w:eastAsia="ＭＳ Ｐ明朝" w:hAnsi="ＭＳ Ｐ明朝" w:hint="eastAsia"/>
                <w:sz w:val="20"/>
                <w:szCs w:val="20"/>
              </w:rPr>
              <w:t>開催</w:t>
            </w:r>
          </w:p>
        </w:tc>
      </w:tr>
      <w:tr w:rsidR="0075081F" w:rsidRPr="00AE2AC0" w14:paraId="03B6F362" w14:textId="77777777" w:rsidTr="003B4411">
        <w:trPr>
          <w:jc w:val="center"/>
        </w:trPr>
        <w:tc>
          <w:tcPr>
            <w:tcW w:w="10560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tbl>
            <w:tblPr>
              <w:tblW w:w="1056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101226" w:rsidRPr="008633BC" w14:paraId="49E18A62" w14:textId="77777777" w:rsidTr="00101226">
              <w:trPr>
                <w:jc w:val="center"/>
              </w:trPr>
              <w:tc>
                <w:tcPr>
                  <w:tcW w:w="10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14:paraId="4E1C9439" w14:textId="77777777" w:rsidR="00D52C75" w:rsidRPr="008633BC" w:rsidRDefault="00D52C75" w:rsidP="003C70A6">
                  <w:pPr>
                    <w:spacing w:line="276" w:lineRule="auto"/>
                    <w:rPr>
                      <w:rFonts w:ascii="ＭＳ Ｐ明朝" w:eastAsia="ＭＳ Ｐ明朝" w:hAnsi="ＭＳ Ｐ明朝" w:cs="ＭＳ 明朝"/>
                      <w:b/>
                      <w:sz w:val="20"/>
                      <w:szCs w:val="20"/>
                    </w:rPr>
                  </w:pPr>
                </w:p>
                <w:p w14:paraId="56E05E0A" w14:textId="77777777" w:rsidR="003C70A6" w:rsidRPr="008633BC" w:rsidRDefault="003C70A6" w:rsidP="003C70A6">
                  <w:pPr>
                    <w:spacing w:line="276" w:lineRule="auto"/>
                    <w:rPr>
                      <w:rFonts w:ascii="ＭＳ Ｐ明朝" w:eastAsia="ＭＳ Ｐ明朝" w:hAnsi="ＭＳ Ｐ明朝"/>
                      <w:color w:val="FF0000"/>
                      <w:sz w:val="20"/>
                      <w:szCs w:val="20"/>
                    </w:rPr>
                  </w:pPr>
                </w:p>
                <w:p w14:paraId="396F37E8" w14:textId="77777777" w:rsidR="007341AB" w:rsidRPr="008633BC" w:rsidRDefault="007341AB" w:rsidP="003C70A6">
                  <w:pPr>
                    <w:widowControl/>
                    <w:numPr>
                      <w:ilvl w:val="0"/>
                      <w:numId w:val="13"/>
                    </w:numPr>
                    <w:autoSpaceDE/>
                    <w:autoSpaceDN/>
                    <w:adjustRightInd/>
                    <w:spacing w:line="276" w:lineRule="auto"/>
                    <w:ind w:left="284" w:firstLine="0"/>
                    <w:textAlignment w:val="baseline"/>
                    <w:rPr>
                      <w:rFonts w:ascii="ＭＳ Ｐ明朝" w:eastAsia="ＭＳ Ｐ明朝" w:hAnsi="ＭＳ Ｐ明朝" w:cs="SimSun"/>
                      <w:sz w:val="20"/>
                      <w:szCs w:val="20"/>
                      <w:u w:val="thick"/>
                    </w:rPr>
                  </w:pP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</w:rPr>
                    <w:t>2012年11月</w:t>
                  </w:r>
                  <w:r w:rsidRPr="008633BC">
                    <w:rPr>
                      <w:rFonts w:ascii="ＭＳ Ｐ明朝" w:eastAsia="ＭＳ Ｐ明朝" w:hAnsi="ＭＳ Ｐ明朝" w:cs="Times New Roman" w:hint="eastAsia"/>
                      <w:sz w:val="20"/>
                      <w:szCs w:val="20"/>
                      <w:u w:val="thick"/>
                    </w:rPr>
                    <w:t xml:space="preserve">　</w:t>
                  </w: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</w:rPr>
                    <w:t>–</w:t>
                  </w:r>
                  <w:r w:rsidRPr="008633BC">
                    <w:rPr>
                      <w:rFonts w:ascii="ＭＳ Ｐ明朝" w:eastAsia="ＭＳ Ｐ明朝" w:hAnsi="ＭＳ Ｐ明朝" w:cs="Times New Roman" w:hint="eastAsia"/>
                      <w:sz w:val="20"/>
                      <w:szCs w:val="20"/>
                      <w:u w:val="thick"/>
                    </w:rPr>
                    <w:t xml:space="preserve">　</w:t>
                  </w: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  <w:lang w:eastAsia="zh-TW"/>
                    </w:rPr>
                    <w:t>2013年10月</w:t>
                  </w:r>
                  <w:r w:rsidRPr="008633BC">
                    <w:rPr>
                      <w:rFonts w:ascii="ＭＳ Ｐ明朝" w:eastAsia="ＭＳ Ｐ明朝" w:hAnsi="ＭＳ Ｐ明朝" w:cs="Times New Roman" w:hint="eastAsia"/>
                      <w:sz w:val="20"/>
                      <w:szCs w:val="20"/>
                      <w:u w:val="thick"/>
                      <w:lang w:eastAsia="zh-TW"/>
                    </w:rPr>
                    <w:t xml:space="preserve">：　</w:t>
                  </w:r>
                  <w:r w:rsidRPr="008633BC">
                    <w:rPr>
                      <w:rFonts w:ascii="ＭＳ Ｐ明朝" w:eastAsia="ＭＳ Ｐ明朝" w:hAnsi="ＭＳ Ｐ明朝" w:cs="Times New Roman"/>
                      <w:sz w:val="20"/>
                      <w:szCs w:val="20"/>
                      <w:u w:val="thick"/>
                    </w:rPr>
                    <w:t>ASUSTeK Computer Inc. (</w:t>
                  </w:r>
                  <w:r w:rsidRPr="008633BC">
                    <w:rPr>
                      <w:rFonts w:ascii="ＭＳ Ｐ明朝" w:eastAsia="ＭＳ Ｐ明朝" w:hAnsi="ＭＳ Ｐ明朝" w:cs="SimSun"/>
                      <w:sz w:val="20"/>
                      <w:szCs w:val="20"/>
                      <w:u w:val="thick"/>
                    </w:rPr>
                    <w:t>台湾)</w:t>
                  </w:r>
                </w:p>
                <w:p w14:paraId="7AC09A04" w14:textId="77777777" w:rsidR="00101226" w:rsidRPr="008633BC" w:rsidRDefault="007341AB" w:rsidP="003C70A6">
                  <w:pPr>
                    <w:spacing w:line="276" w:lineRule="auto"/>
                    <w:ind w:firstLineChars="300" w:firstLine="600"/>
                    <w:rPr>
                      <w:rFonts w:ascii="ＭＳ Ｐ明朝" w:eastAsia="ＭＳ Ｐ明朝" w:hAnsi="ＭＳ Ｐ明朝" w:cs="MS-PMincho"/>
                      <w:sz w:val="20"/>
                      <w:szCs w:val="20"/>
                      <w:lang w:eastAsia="zh-TW"/>
                    </w:rPr>
                  </w:pP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 xml:space="preserve">　事業内容：</w:t>
                  </w:r>
                  <w:r w:rsidR="00F5788F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 xml:space="preserve">電気機器　　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従業員数：</w:t>
                  </w:r>
                  <w:r w:rsidR="00AE160C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7</w:t>
                  </w:r>
                  <w:r w:rsidR="00AE160C" w:rsidRPr="008633BC">
                    <w:rPr>
                      <w:rFonts w:ascii="ＭＳ Ｐ明朝" w:eastAsia="ＭＳ Ｐ明朝" w:hAnsi="ＭＳ Ｐ明朝" w:cs="MS-PMincho"/>
                      <w:sz w:val="20"/>
                      <w:szCs w:val="20"/>
                      <w:lang w:eastAsia="zh-TW"/>
                    </w:rPr>
                    <w:t>,</w:t>
                  </w:r>
                  <w:r w:rsidR="00AE160C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274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名　 　資本金：</w:t>
                  </w:r>
                  <w:r w:rsidR="00727785" w:rsidRPr="008633BC">
                    <w:rPr>
                      <w:rFonts w:ascii="ＭＳ Ｐ明朝" w:eastAsia="ＭＳ Ｐ明朝" w:hAnsi="ＭＳ Ｐ明朝" w:cs="MS-PMincho"/>
                      <w:sz w:val="20"/>
                      <w:szCs w:val="20"/>
                      <w:lang w:eastAsia="zh-TW"/>
                    </w:rPr>
                    <w:t>2</w:t>
                  </w:r>
                  <w:r w:rsidR="00727785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8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0億円　　　売上高：</w:t>
                  </w:r>
                  <w:r w:rsidR="00EB0B21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1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兆</w:t>
                  </w:r>
                  <w:r w:rsidR="009E6EAD"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>5997</w:t>
                  </w:r>
                  <w:r w:rsidRPr="008633BC">
                    <w:rPr>
                      <w:rFonts w:ascii="ＭＳ Ｐ明朝" w:eastAsia="ＭＳ Ｐ明朝" w:hAnsi="ＭＳ Ｐ明朝" w:cs="MS-PMincho" w:hint="eastAsia"/>
                      <w:sz w:val="20"/>
                      <w:szCs w:val="20"/>
                      <w:lang w:eastAsia="zh-TW"/>
                    </w:rPr>
                    <w:t xml:space="preserve">億円（2016年）　　</w:t>
                  </w:r>
                </w:p>
              </w:tc>
            </w:tr>
          </w:tbl>
          <w:p w14:paraId="6C86A00D" w14:textId="77777777" w:rsidR="0075081F" w:rsidRPr="008633BC" w:rsidRDefault="0075081F" w:rsidP="003C70A6">
            <w:pPr>
              <w:spacing w:line="276" w:lineRule="auto"/>
              <w:ind w:firstLineChars="300" w:firstLine="600"/>
              <w:rPr>
                <w:rFonts w:ascii="ＭＳ Ｐ明朝" w:eastAsia="ＭＳ Ｐ明朝" w:hAnsi="ＭＳ Ｐ明朝" w:cs="Times New Roman"/>
                <w:sz w:val="20"/>
                <w:szCs w:val="20"/>
                <w:lang w:eastAsia="zh-TW"/>
              </w:rPr>
            </w:pPr>
          </w:p>
        </w:tc>
      </w:tr>
      <w:tr w:rsidR="0075081F" w:rsidRPr="00AE2AC0" w14:paraId="14EDB0A6" w14:textId="77777777" w:rsidTr="00345B60">
        <w:trPr>
          <w:jc w:val="center"/>
        </w:trPr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1CA3B65E" w14:textId="3DD5C716" w:rsidR="0075081F" w:rsidRPr="008633BC" w:rsidRDefault="00CE13FD" w:rsidP="000067F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期　間</w:t>
            </w:r>
          </w:p>
        </w:tc>
        <w:tc>
          <w:tcPr>
            <w:tcW w:w="8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7FDBA" w14:textId="77777777" w:rsidR="0075081F" w:rsidRPr="008633BC" w:rsidRDefault="0075081F" w:rsidP="000067F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 w:cs="Times New Roman"/>
                <w:b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ＭＳ 明朝" w:hint="eastAsia"/>
                <w:b/>
                <w:sz w:val="20"/>
                <w:szCs w:val="20"/>
              </w:rPr>
              <w:t>職務内容</w:t>
            </w:r>
          </w:p>
        </w:tc>
      </w:tr>
      <w:tr w:rsidR="0075081F" w:rsidRPr="00AE2AC0" w14:paraId="236050F5" w14:textId="77777777" w:rsidTr="003B4411">
        <w:trPr>
          <w:jc w:val="center"/>
        </w:trPr>
        <w:tc>
          <w:tcPr>
            <w:tcW w:w="17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14:paraId="7D9E8F3E" w14:textId="77777777" w:rsidR="00A47491" w:rsidRPr="008633BC" w:rsidRDefault="00A47491" w:rsidP="00A4749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46EA2D8B" w14:textId="77777777" w:rsidR="00101226" w:rsidRPr="008633BC" w:rsidRDefault="00A47570" w:rsidP="00A47491">
            <w:pPr>
              <w:spacing w:line="240" w:lineRule="atLeast"/>
              <w:ind w:left="96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  <w:t>2013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年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10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月</w:t>
            </w:r>
          </w:p>
          <w:p w14:paraId="20E1F641" w14:textId="77777777" w:rsidR="00101226" w:rsidRPr="008633BC" w:rsidRDefault="00A47491" w:rsidP="00A47491">
            <w:pPr>
              <w:jc w:val="center"/>
              <w:rPr>
                <w:rFonts w:ascii="ＭＳ Ｐ明朝" w:eastAsia="ＭＳ Ｐ明朝" w:hAnsi="ＭＳ Ｐ明朝" w:cs="MS-PMincho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SimSun" w:hint="eastAsi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DACA79" wp14:editId="0E964A8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27305</wp:posOffset>
                      </wp:positionV>
                      <wp:extent cx="450850" cy="28003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0850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D3BC3E" w14:textId="77777777" w:rsidR="00A47491" w:rsidRDefault="00A47491" w:rsidP="00A47491">
                                  <w:pPr>
                                    <w:spacing w:line="240" w:lineRule="atLeast"/>
                                    <w:ind w:left="96"/>
                                    <w:jc w:val="center"/>
                                    <w:rPr>
                                      <w:rFonts w:ascii="MS UI Gothic" w:eastAsia="MS UI Gothic" w:hAnsi="MS UI Gothic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UI Gothic" w:eastAsia="MS UI Gothic" w:hAnsi="MS UI Gothic" w:cs="MS-PMincho" w:hint="eastAsia"/>
                                      <w:sz w:val="20"/>
                                      <w:szCs w:val="20"/>
                                    </w:rPr>
                                    <w:t>〜</w:t>
                                  </w:r>
                                </w:p>
                                <w:p w14:paraId="1DE98259" w14:textId="77777777" w:rsidR="00A47491" w:rsidRDefault="00A47491" w:rsidP="00A47491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32DACA79" id="Text Box 2" o:spid="_x0000_s1028" type="#_x0000_t202" style="position:absolute;left:0;text-align:left;margin-left:20.25pt;margin-top:2.15pt;width:35.5pt;height:22.0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" filled="f" stroked="f">
                      <v:textbox style="layout-flow:vertical-ideographic">
                        <w:txbxContent>
                          <w:p w14:paraId="68D3BC3E" w14:textId="77777777" w:rsidR="00A47491" w:rsidRDefault="00A47491" w:rsidP="00A47491">
                            <w:pPr>
                              <w:spacing w:line="240" w:lineRule="atLeast"/>
                              <w:ind w:left="96"/>
                              <w:jc w:val="center"/>
                              <w:rPr>
                                <w:rFonts w:ascii="MS UI Gothic" w:eastAsia="MS UI Gothic" w:hAnsi="MS UI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UI Gothic" w:eastAsia="MS UI Gothic" w:hAnsi="MS UI Gothic" w:cs="MS-PMincho" w:hint="eastAsia"/>
                                <w:sz w:val="20"/>
                                <w:szCs w:val="20"/>
                              </w:rPr>
                              <w:t>〜</w:t>
                            </w:r>
                          </w:p>
                          <w:p w14:paraId="1DE98259" w14:textId="77777777" w:rsidR="00A47491" w:rsidRDefault="00A47491" w:rsidP="00A4749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B0DD67" w14:textId="77777777" w:rsidR="00A47491" w:rsidRPr="008633BC" w:rsidRDefault="00A47491" w:rsidP="00A47491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</w:p>
          <w:p w14:paraId="772A7E53" w14:textId="77777777" w:rsidR="0075081F" w:rsidRPr="008633BC" w:rsidRDefault="00A47570" w:rsidP="00A47491">
            <w:pPr>
              <w:spacing w:line="240" w:lineRule="atLeast"/>
              <w:ind w:firstLineChars="50" w:firstLine="100"/>
              <w:jc w:val="center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2012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年</w:t>
            </w: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11</w:t>
            </w:r>
            <w:r w:rsidR="00101226"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月</w:t>
            </w:r>
          </w:p>
          <w:p w14:paraId="343D220D" w14:textId="77777777" w:rsidR="00A47491" w:rsidRPr="008633BC" w:rsidRDefault="00A47491" w:rsidP="00A47491">
            <w:pPr>
              <w:spacing w:line="240" w:lineRule="atLeast"/>
              <w:ind w:firstLineChars="50" w:firstLine="100"/>
              <w:jc w:val="center"/>
              <w:rPr>
                <w:rFonts w:ascii="ＭＳ Ｐ明朝" w:eastAsia="ＭＳ Ｐ明朝" w:hAnsi="ＭＳ Ｐ明朝" w:cs="ＭＳ 明朝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single" w:sz="8" w:space="0" w:color="000000"/>
              <w:left w:val="nil"/>
              <w:bottom w:val="dotted" w:sz="4" w:space="0" w:color="000000"/>
              <w:right w:val="single" w:sz="8" w:space="0" w:color="000000"/>
            </w:tcBorders>
            <w:shd w:val="clear" w:color="auto" w:fill="FFFFFF"/>
          </w:tcPr>
          <w:p w14:paraId="285015C8" w14:textId="77777777" w:rsidR="0075081F" w:rsidRPr="008633BC" w:rsidRDefault="00A47570" w:rsidP="00345B60">
            <w:pPr>
              <w:spacing w:line="240" w:lineRule="atLeast"/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  <w:t>Android Software Team (AMAX)</w:t>
            </w:r>
          </w:p>
        </w:tc>
      </w:tr>
      <w:tr w:rsidR="0075081F" w:rsidRPr="00AE2AC0" w14:paraId="0EB27885" w14:textId="77777777" w:rsidTr="003B4411">
        <w:trPr>
          <w:trHeight w:val="1250"/>
          <w:jc w:val="center"/>
        </w:trPr>
        <w:tc>
          <w:tcPr>
            <w:tcW w:w="1737" w:type="dxa"/>
            <w:vMerge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</w:tcPr>
          <w:p w14:paraId="410E7C6E" w14:textId="77777777" w:rsidR="0075081F" w:rsidRPr="008633BC" w:rsidRDefault="0075081F" w:rsidP="000067F1">
            <w:p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823" w:type="dxa"/>
            <w:tcBorders>
              <w:top w:val="dotted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C84EFE" w14:textId="77777777" w:rsidR="00101226" w:rsidRPr="008633BC" w:rsidRDefault="0005430B" w:rsidP="0005430B">
            <w:pPr>
              <w:spacing w:line="240" w:lineRule="atLeast"/>
              <w:rPr>
                <w:rFonts w:ascii="ＭＳ Ｐ明朝" w:eastAsia="ＭＳ Ｐ明朝" w:hAnsi="ＭＳ Ｐ明朝"/>
                <w:color w:val="000000" w:themeColor="text1"/>
                <w:sz w:val="20"/>
                <w:szCs w:val="20"/>
              </w:rPr>
            </w:pPr>
            <w:r w:rsidRPr="008633BC">
              <w:rPr>
                <w:rFonts w:ascii="ＭＳ Ｐ明朝" w:eastAsia="ＭＳ Ｐ明朝" w:hAnsi="ＭＳ Ｐ明朝" w:hint="eastAsia"/>
                <w:color w:val="000000" w:themeColor="text1"/>
                <w:sz w:val="20"/>
                <w:szCs w:val="20"/>
              </w:rPr>
              <w:t>■</w:t>
            </w:r>
            <w:r w:rsidRPr="008633BC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主な職務</w:t>
            </w:r>
          </w:p>
          <w:p w14:paraId="3D156B3E" w14:textId="13DFB646" w:rsidR="0071200A" w:rsidRPr="008633BC" w:rsidRDefault="007323F3" w:rsidP="0071200A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sz w:val="20"/>
                <w:szCs w:val="21"/>
              </w:rPr>
              <w:t>スマートフォンとタブレット</w:t>
            </w:r>
            <w:r w:rsidR="0071200A" w:rsidRPr="008633BC">
              <w:rPr>
                <w:rFonts w:ascii="ＭＳ Ｐ明朝" w:eastAsia="ＭＳ Ｐ明朝" w:hAnsi="ＭＳ Ｐ明朝" w:cs="SimSun" w:hint="eastAsia"/>
                <w:sz w:val="20"/>
                <w:szCs w:val="21"/>
              </w:rPr>
              <w:t>の</w:t>
            </w:r>
            <w:r w:rsidR="0071200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Androidの</w:t>
            </w:r>
            <w:r w:rsidR="0071200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  <w:t>ブラウザと無線セッテ</w:t>
            </w:r>
            <w:r w:rsidR="001E4492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  <w:t>ィ</w:t>
            </w:r>
            <w:r w:rsidR="0071200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0"/>
              </w:rPr>
              <w:t>ング</w:t>
            </w:r>
            <w:r w:rsidR="002E0104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を担当</w:t>
            </w:r>
          </w:p>
          <w:p w14:paraId="7F7EAC39" w14:textId="73ED92DC" w:rsidR="0071200A" w:rsidRPr="008633BC" w:rsidRDefault="0071200A" w:rsidP="0005430B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デザイン部門</w:t>
            </w:r>
            <w:r w:rsidR="002B21ED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、</w:t>
            </w: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プランニング部門</w:t>
            </w:r>
            <w:r w:rsidR="002B21ED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と</w:t>
            </w:r>
            <w:r w:rsidR="001E4492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議論</w:t>
            </w: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し、</w:t>
            </w:r>
            <w:r w:rsidR="002E0104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新機能を設計</w:t>
            </w:r>
          </w:p>
          <w:p w14:paraId="5D482F50" w14:textId="7C2807D1" w:rsidR="002E0104" w:rsidRPr="008633BC" w:rsidRDefault="002B21ED" w:rsidP="0005430B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新機能の</w:t>
            </w:r>
            <w:r w:rsidR="007323F3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実装</w:t>
            </w:r>
            <w:r w:rsidR="002E0104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、</w:t>
            </w:r>
            <w:r w:rsidR="007323F3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テスト、</w:t>
            </w:r>
            <w:r w:rsidR="007323F3" w:rsidRPr="008633BC">
              <w:rPr>
                <w:rFonts w:ascii="ＭＳ Ｐ明朝" w:eastAsia="ＭＳ Ｐ明朝" w:hAnsi="ＭＳ Ｐ明朝" w:cs="Times New Roman" w:hint="eastAsia"/>
                <w:sz w:val="20"/>
                <w:szCs w:val="21"/>
              </w:rPr>
              <w:t>デバッグ</w:t>
            </w:r>
            <w:r w:rsidRPr="008633BC">
              <w:rPr>
                <w:rFonts w:ascii="ＭＳ Ｐ明朝" w:eastAsia="ＭＳ Ｐ明朝" w:hAnsi="ＭＳ Ｐ明朝" w:cs="Times New Roman" w:hint="eastAsia"/>
                <w:sz w:val="20"/>
                <w:szCs w:val="21"/>
              </w:rPr>
              <w:t>、デプロイ</w:t>
            </w:r>
          </w:p>
          <w:p w14:paraId="51A3A9B5" w14:textId="4D9A27A2" w:rsidR="0071200A" w:rsidRPr="008633BC" w:rsidRDefault="002B21ED" w:rsidP="006B312A">
            <w:pPr>
              <w:numPr>
                <w:ilvl w:val="0"/>
                <w:numId w:val="20"/>
              </w:numPr>
              <w:rPr>
                <w:rFonts w:ascii="ＭＳ Ｐ明朝" w:eastAsia="ＭＳ Ｐ明朝" w:hAnsi="ＭＳ Ｐ明朝" w:cs="Times New Roman"/>
                <w:color w:val="000000" w:themeColor="text1"/>
                <w:sz w:val="20"/>
                <w:szCs w:val="21"/>
              </w:rPr>
            </w:pPr>
            <w:r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新機能を</w:t>
            </w:r>
            <w:r w:rsidR="006B312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旧バージョンのシステムに</w:t>
            </w:r>
            <w:r w:rsidR="002B2FA8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ポーティング</w:t>
            </w:r>
            <w:r w:rsidR="006B312A" w:rsidRPr="008633BC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し、メンテナンス</w:t>
            </w:r>
            <w:r w:rsidR="001E4492">
              <w:rPr>
                <w:rFonts w:ascii="ＭＳ Ｐ明朝" w:eastAsia="ＭＳ Ｐ明朝" w:hAnsi="ＭＳ Ｐ明朝" w:cs="Times New Roman" w:hint="eastAsia"/>
                <w:color w:val="000000" w:themeColor="text1"/>
                <w:sz w:val="20"/>
                <w:szCs w:val="21"/>
              </w:rPr>
              <w:t>を担当</w:t>
            </w:r>
          </w:p>
        </w:tc>
      </w:tr>
    </w:tbl>
    <w:p w14:paraId="6FC65224" w14:textId="77777777" w:rsidR="00CB1F22" w:rsidRDefault="00CB1F22">
      <w:pPr>
        <w:rPr>
          <w:rFonts w:ascii="MS UI Gothic" w:eastAsia="MS UI Gothic" w:hAnsi="MS UI Gothic" w:cs="Times New Roman"/>
          <w:sz w:val="20"/>
          <w:szCs w:val="20"/>
        </w:rPr>
      </w:pPr>
    </w:p>
    <w:p w14:paraId="264A2864" w14:textId="77777777" w:rsidR="00B07A6D" w:rsidRPr="00AE2AC0" w:rsidRDefault="00CB1F22">
      <w:pPr>
        <w:rPr>
          <w:rFonts w:ascii="MS UI Gothic" w:eastAsia="MS UI Gothic" w:hAnsi="MS UI Gothic" w:cs="Times New Roman"/>
          <w:sz w:val="20"/>
          <w:szCs w:val="20"/>
        </w:rPr>
      </w:pPr>
      <w:r>
        <w:rPr>
          <w:rFonts w:ascii="MS UI Gothic" w:eastAsia="MS UI Gothic" w:hAnsi="MS UI Gothic" w:cs="Times New Roman"/>
          <w:sz w:val="20"/>
          <w:szCs w:val="20"/>
        </w:rPr>
        <w:br w:type="page"/>
      </w:r>
    </w:p>
    <w:p w14:paraId="10965A0D" w14:textId="3A295CE3" w:rsidR="003C70A6" w:rsidRPr="00E9700B" w:rsidRDefault="00850397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  <w:lang w:eastAsia="zh-TW"/>
        </w:rPr>
        <w:lastRenderedPageBreak/>
        <w:t>学歴</w:t>
      </w:r>
    </w:p>
    <w:tbl>
      <w:tblPr>
        <w:tblStyle w:val="11"/>
        <w:tblW w:w="99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7972"/>
        <w:gridCol w:w="1984"/>
      </w:tblGrid>
      <w:tr w:rsidR="003C70A6" w:rsidRPr="00E64E6B" w14:paraId="6BBC7426" w14:textId="77777777" w:rsidTr="00E64E6B">
        <w:trPr>
          <w:trHeight w:val="415"/>
        </w:trPr>
        <w:tc>
          <w:tcPr>
            <w:tcW w:w="7972" w:type="dxa"/>
          </w:tcPr>
          <w:p w14:paraId="3CD28317" w14:textId="77777777" w:rsidR="003C70A6" w:rsidRPr="00E76CD5" w:rsidRDefault="003C70A6" w:rsidP="00016D9B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台湾大学</w:t>
            </w:r>
            <w:r w:rsidR="00694EE1"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(National Taiwan University)</w:t>
            </w:r>
            <w:r w:rsidR="00694EE1"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 xml:space="preserve">, </w:t>
            </w:r>
            <w:r w:rsidR="00694EE1"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 xml:space="preserve">台湾　</w:t>
            </w:r>
          </w:p>
          <w:p w14:paraId="6FA5C988" w14:textId="0FC182CF" w:rsidR="00E64E6B" w:rsidRPr="00E76CD5" w:rsidRDefault="00E64E6B" w:rsidP="00E64E6B">
            <w:pPr>
              <w:pStyle w:val="a8"/>
              <w:spacing w:line="320" w:lineRule="exact"/>
              <w:ind w:leftChars="0" w:left="347" w:right="-272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sz w:val="22"/>
              </w:rPr>
              <w:t>Graduate Institute of Electrical Engineering (</w:t>
            </w:r>
            <w:r w:rsidRPr="00E76CD5">
              <w:rPr>
                <w:rFonts w:ascii="ＭＳ Ｐ明朝" w:eastAsia="ＭＳ Ｐ明朝" w:hAnsi="ＭＳ Ｐ明朝" w:cs="Microsoft New Tai Lue"/>
                <w:sz w:val="22"/>
                <w:lang w:eastAsia="zh-TW"/>
              </w:rPr>
              <w:t xml:space="preserve">電機工程研究所) </w:t>
            </w:r>
            <w:r w:rsidRPr="00E76CD5">
              <w:rPr>
                <w:rFonts w:ascii="ＭＳ Ｐ明朝" w:eastAsia="ＭＳ Ｐ明朝" w:hAnsi="ＭＳ Ｐ明朝" w:cs="Microsoft New Tai Lue"/>
                <w:sz w:val="22"/>
              </w:rPr>
              <w:t>工学修士</w:t>
            </w:r>
          </w:p>
        </w:tc>
        <w:tc>
          <w:tcPr>
            <w:tcW w:w="1984" w:type="dxa"/>
          </w:tcPr>
          <w:p w14:paraId="463148A3" w14:textId="336A677B" w:rsidR="003C70A6" w:rsidRPr="00A60B3C" w:rsidRDefault="00850397" w:rsidP="00016D9B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0"/>
              </w:rPr>
            </w:pPr>
            <w:r w:rsidRPr="00A60B3C">
              <w:rPr>
                <w:rFonts w:ascii="ＭＳ Ｐ明朝" w:eastAsia="ＭＳ Ｐ明朝" w:hAnsi="ＭＳ Ｐ明朝" w:cs="Microsoft New Tai Lue"/>
                <w:sz w:val="20"/>
              </w:rPr>
              <w:t>2008.09 – 2011.09</w:t>
            </w:r>
          </w:p>
        </w:tc>
      </w:tr>
      <w:tr w:rsidR="003C70A6" w:rsidRPr="00850397" w14:paraId="38736467" w14:textId="77777777" w:rsidTr="00E64E6B">
        <w:trPr>
          <w:trHeight w:val="359"/>
        </w:trPr>
        <w:tc>
          <w:tcPr>
            <w:tcW w:w="7972" w:type="dxa"/>
          </w:tcPr>
          <w:p w14:paraId="696FD8BD" w14:textId="736DDCA0" w:rsidR="003C70A6" w:rsidRPr="00E76CD5" w:rsidRDefault="00694EE1" w:rsidP="00E64E6B">
            <w:pPr>
              <w:pStyle w:val="a8"/>
              <w:numPr>
                <w:ilvl w:val="1"/>
                <w:numId w:val="22"/>
              </w:numPr>
              <w:spacing w:line="480" w:lineRule="exact"/>
              <w:ind w:leftChars="0" w:left="346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東京大学</w:t>
            </w: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(</w:t>
            </w:r>
            <w:r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The University of Tokyo), 日本</w:t>
            </w:r>
          </w:p>
          <w:p w14:paraId="37C0B4F7" w14:textId="2019E250" w:rsidR="00850397" w:rsidRPr="00E76CD5" w:rsidRDefault="00850397" w:rsidP="00E64E6B">
            <w:pPr>
              <w:pStyle w:val="a8"/>
              <w:spacing w:line="320" w:lineRule="exact"/>
              <w:ind w:leftChars="0" w:left="346" w:right="-27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</w:rPr>
              <w:t>Special Research Program　浅見</w:t>
            </w:r>
            <w:r w:rsidR="0030016B">
              <w:rPr>
                <w:rFonts w:asciiTheme="minorEastAsia" w:eastAsiaTheme="minorEastAsia" w:hAnsiTheme="minorEastAsia" w:cs="Microsoft New Tai Lue" w:hint="eastAsia"/>
                <w:kern w:val="0"/>
                <w:sz w:val="22"/>
                <w:lang w:eastAsia="zh-TW"/>
              </w:rPr>
              <w:t>‧</w:t>
            </w: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</w:rPr>
              <w:t>川原研究室</w:t>
            </w:r>
          </w:p>
        </w:tc>
        <w:tc>
          <w:tcPr>
            <w:tcW w:w="1984" w:type="dxa"/>
          </w:tcPr>
          <w:p w14:paraId="76EB3594" w14:textId="1E7BFC1A" w:rsidR="003C70A6" w:rsidRPr="00A60B3C" w:rsidRDefault="00850397" w:rsidP="00E64E6B">
            <w:pPr>
              <w:spacing w:after="72" w:line="480" w:lineRule="exact"/>
              <w:ind w:left="425" w:right="-272" w:hanging="425"/>
              <w:rPr>
                <w:rFonts w:ascii="ＭＳ Ｐ明朝" w:eastAsia="ＭＳ Ｐ明朝" w:hAnsi="ＭＳ Ｐ明朝" w:cs="Microsoft New Tai Lue"/>
                <w:kern w:val="0"/>
                <w:sz w:val="20"/>
              </w:rPr>
            </w:pPr>
            <w:r w:rsidRPr="00A60B3C">
              <w:rPr>
                <w:rFonts w:ascii="ＭＳ Ｐ明朝" w:eastAsia="ＭＳ Ｐ明朝" w:hAnsi="ＭＳ Ｐ明朝" w:cs="Microsoft New Tai Lue"/>
                <w:sz w:val="20"/>
              </w:rPr>
              <w:t>2010.09 – 2011.08</w:t>
            </w:r>
          </w:p>
        </w:tc>
      </w:tr>
      <w:tr w:rsidR="003C70A6" w:rsidRPr="00850397" w14:paraId="410CCDA3" w14:textId="77777777" w:rsidTr="00E64E6B">
        <w:trPr>
          <w:trHeight w:val="373"/>
        </w:trPr>
        <w:tc>
          <w:tcPr>
            <w:tcW w:w="7972" w:type="dxa"/>
          </w:tcPr>
          <w:p w14:paraId="3FF6F1DA" w14:textId="77777777" w:rsidR="003C70A6" w:rsidRPr="00E76CD5" w:rsidRDefault="00694EE1" w:rsidP="00E64E6B">
            <w:pPr>
              <w:pStyle w:val="a8"/>
              <w:numPr>
                <w:ilvl w:val="1"/>
                <w:numId w:val="22"/>
              </w:numPr>
              <w:spacing w:line="480" w:lineRule="exact"/>
              <w:ind w:leftChars="0" w:left="346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>台湾大学(National Taiwan University)</w:t>
            </w:r>
            <w:r w:rsidRPr="00E76CD5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 xml:space="preserve">, </w:t>
            </w:r>
            <w:r w:rsidRPr="00E76CD5">
              <w:rPr>
                <w:rFonts w:ascii="ＭＳ Ｐ明朝" w:eastAsia="ＭＳ Ｐ明朝" w:hAnsi="ＭＳ Ｐ明朝" w:cs="Microsoft New Tai Lue"/>
                <w:b/>
                <w:sz w:val="22"/>
              </w:rPr>
              <w:t xml:space="preserve">台湾　</w:t>
            </w:r>
          </w:p>
          <w:p w14:paraId="3DDFA427" w14:textId="452C8C0D" w:rsidR="00850397" w:rsidRPr="00E76CD5" w:rsidRDefault="00850397" w:rsidP="00850397">
            <w:pPr>
              <w:pStyle w:val="a8"/>
              <w:spacing w:line="320" w:lineRule="exact"/>
              <w:ind w:leftChars="0" w:left="347" w:right="-27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</w:rPr>
              <w:t>Department of Electrical Engineer (</w:t>
            </w:r>
            <w:r w:rsidRPr="00E76CD5">
              <w:rPr>
                <w:rFonts w:ascii="ＭＳ Ｐ明朝" w:eastAsia="ＭＳ Ｐ明朝" w:hAnsi="ＭＳ Ｐ明朝" w:cs="Microsoft New Tai Lue"/>
                <w:kern w:val="0"/>
                <w:sz w:val="22"/>
                <w:lang w:eastAsia="zh-TW"/>
              </w:rPr>
              <w:t xml:space="preserve">電機工程學系) </w:t>
            </w:r>
            <w:r w:rsidRPr="00E76CD5">
              <w:rPr>
                <w:rFonts w:ascii="ＭＳ Ｐ明朝" w:eastAsia="ＭＳ Ｐ明朝" w:hAnsi="ＭＳ Ｐ明朝" w:cs="Microsoft New Tai Lue"/>
                <w:sz w:val="22"/>
              </w:rPr>
              <w:t>工学学士</w:t>
            </w:r>
          </w:p>
        </w:tc>
        <w:tc>
          <w:tcPr>
            <w:tcW w:w="1984" w:type="dxa"/>
          </w:tcPr>
          <w:p w14:paraId="47A932C0" w14:textId="4AF04CA2" w:rsidR="003C70A6" w:rsidRPr="00A60B3C" w:rsidRDefault="00850397" w:rsidP="00E64E6B">
            <w:pPr>
              <w:spacing w:after="72" w:line="480" w:lineRule="exact"/>
              <w:ind w:right="-272"/>
              <w:rPr>
                <w:rFonts w:ascii="ＭＳ Ｐ明朝" w:eastAsia="ＭＳ Ｐ明朝" w:hAnsi="ＭＳ Ｐ明朝" w:cs="Microsoft New Tai Lue"/>
                <w:kern w:val="0"/>
                <w:sz w:val="20"/>
              </w:rPr>
            </w:pPr>
            <w:r w:rsidRPr="00A60B3C">
              <w:rPr>
                <w:rFonts w:ascii="ＭＳ Ｐ明朝" w:eastAsia="ＭＳ Ｐ明朝" w:hAnsi="ＭＳ Ｐ明朝" w:cs="Microsoft New Tai Lue"/>
                <w:sz w:val="20"/>
              </w:rPr>
              <w:t>2004.09 – 2008.06</w:t>
            </w:r>
          </w:p>
        </w:tc>
      </w:tr>
    </w:tbl>
    <w:p w14:paraId="05FC3ACE" w14:textId="7885CC2E" w:rsidR="00ED44D2" w:rsidRPr="003C70A6" w:rsidRDefault="00ED44D2">
      <w:pPr>
        <w:rPr>
          <w:rFonts w:ascii="MS UI Gothic" w:eastAsia="MS UI Gothic" w:hAnsi="MS UI Gothic" w:cs="Times New Roman"/>
          <w:sz w:val="20"/>
          <w:szCs w:val="20"/>
        </w:rPr>
      </w:pPr>
    </w:p>
    <w:p w14:paraId="691B2604" w14:textId="63ECA606" w:rsidR="00050F90" w:rsidRPr="00E9700B" w:rsidRDefault="00101226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  <w:lang w:eastAsia="zh-TW"/>
        </w:rPr>
        <w:t>スキル・語学力</w:t>
      </w:r>
    </w:p>
    <w:tbl>
      <w:tblPr>
        <w:tblStyle w:val="11"/>
        <w:tblW w:w="10099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8085"/>
      </w:tblGrid>
      <w:tr w:rsidR="00F24635" w:rsidRPr="00BA286C" w14:paraId="100FE18B" w14:textId="77777777" w:rsidTr="00B46609">
        <w:trPr>
          <w:trHeight w:val="415"/>
        </w:trPr>
        <w:tc>
          <w:tcPr>
            <w:tcW w:w="2014" w:type="dxa"/>
          </w:tcPr>
          <w:p w14:paraId="379366A3" w14:textId="77777777" w:rsidR="00F24635" w:rsidRPr="00B46609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Programming:</w:t>
            </w:r>
          </w:p>
        </w:tc>
        <w:tc>
          <w:tcPr>
            <w:tcW w:w="8085" w:type="dxa"/>
          </w:tcPr>
          <w:p w14:paraId="2CD55AFA" w14:textId="2DEF5F66" w:rsidR="00F24635" w:rsidRPr="00B46609" w:rsidRDefault="00AE4678" w:rsidP="00F455B3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Java</w:t>
            </w:r>
            <w:r w:rsidRPr="00B46609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 xml:space="preserve">, </w:t>
            </w: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Python</w:t>
            </w:r>
            <w:r w:rsidR="00F455B3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, Android, C, C++,</w:t>
            </w:r>
            <w:r w:rsidR="00050F90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 Shell Script</w:t>
            </w:r>
            <w:r w:rsidR="00F455B3" w:rsidRPr="00B46609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 xml:space="preserve">, </w:t>
            </w:r>
            <w:r w:rsidR="00F455B3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MATLAB</w:t>
            </w:r>
          </w:p>
        </w:tc>
      </w:tr>
      <w:tr w:rsidR="00F24635" w:rsidRPr="00BA286C" w14:paraId="1419D748" w14:textId="77777777" w:rsidTr="00B46609">
        <w:trPr>
          <w:trHeight w:val="359"/>
        </w:trPr>
        <w:tc>
          <w:tcPr>
            <w:tcW w:w="2014" w:type="dxa"/>
          </w:tcPr>
          <w:p w14:paraId="4C4C583A" w14:textId="77777777" w:rsidR="00F24635" w:rsidRPr="00B46609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Network:</w:t>
            </w:r>
          </w:p>
        </w:tc>
        <w:tc>
          <w:tcPr>
            <w:tcW w:w="8085" w:type="dxa"/>
          </w:tcPr>
          <w:p w14:paraId="27E194E5" w14:textId="1F772F45" w:rsidR="00F24635" w:rsidRPr="00B46609" w:rsidRDefault="00F24635" w:rsidP="00016D9B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Wi-Fi</w:t>
            </w:r>
            <w:r w:rsidR="008A3F27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, TCP/IP, Wireshark, NS2, EXata</w:t>
            </w:r>
          </w:p>
        </w:tc>
      </w:tr>
      <w:tr w:rsidR="00F24635" w:rsidRPr="00BA286C" w14:paraId="4B85D67B" w14:textId="77777777" w:rsidTr="00B46609">
        <w:trPr>
          <w:trHeight w:val="373"/>
        </w:trPr>
        <w:tc>
          <w:tcPr>
            <w:tcW w:w="2014" w:type="dxa"/>
          </w:tcPr>
          <w:p w14:paraId="3E64A093" w14:textId="1F980334" w:rsidR="00F24635" w:rsidRPr="00B46609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System</w:t>
            </w:r>
            <w:r w:rsidR="00DE1F8B"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:</w:t>
            </w:r>
          </w:p>
        </w:tc>
        <w:tc>
          <w:tcPr>
            <w:tcW w:w="8085" w:type="dxa"/>
          </w:tcPr>
          <w:p w14:paraId="357102D1" w14:textId="4BB28082" w:rsidR="00F24635" w:rsidRPr="00B46609" w:rsidRDefault="00F24635" w:rsidP="00DE1F8B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Bash, Linux Kernel</w:t>
            </w:r>
            <w:r w:rsidR="00104A53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, </w:t>
            </w:r>
            <w:r w:rsidR="00DE1F8B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Driver</w:t>
            </w:r>
          </w:p>
        </w:tc>
      </w:tr>
      <w:tr w:rsidR="00DE1F8B" w:rsidRPr="00BA286C" w14:paraId="2C7C1948" w14:textId="77777777" w:rsidTr="00B46609">
        <w:trPr>
          <w:trHeight w:val="428"/>
        </w:trPr>
        <w:tc>
          <w:tcPr>
            <w:tcW w:w="2014" w:type="dxa"/>
          </w:tcPr>
          <w:p w14:paraId="124D56BC" w14:textId="75BB207D" w:rsidR="00DE1F8B" w:rsidRPr="00B46609" w:rsidRDefault="00DE1F8B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kern w:val="0"/>
                <w:sz w:val="22"/>
              </w:rPr>
              <w:t>Tools:</w:t>
            </w:r>
          </w:p>
        </w:tc>
        <w:tc>
          <w:tcPr>
            <w:tcW w:w="8085" w:type="dxa"/>
          </w:tcPr>
          <w:p w14:paraId="3C05257E" w14:textId="68B98E08" w:rsidR="00DE1F8B" w:rsidRPr="00B46609" w:rsidRDefault="00B47C5F" w:rsidP="00050F90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Git, </w:t>
            </w:r>
            <w:r w:rsidR="00DE1F8B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VirtualBox, Vagrant, </w:t>
            </w: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Heroku,</w:t>
            </w:r>
            <w:r w:rsidR="00DE1F8B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 xml:space="preserve"> GDB</w:t>
            </w:r>
            <w:r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, Vim</w:t>
            </w:r>
            <w:r w:rsidR="00EB585F" w:rsidRPr="00B46609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>, E</w:t>
            </w:r>
            <w:r w:rsidR="00EB585F" w:rsidRPr="00B46609">
              <w:rPr>
                <w:rFonts w:ascii="ＭＳ Ｐ明朝" w:eastAsia="ＭＳ Ｐ明朝" w:hAnsi="ＭＳ Ｐ明朝" w:cs="Microsoft New Tai Lue"/>
                <w:kern w:val="0"/>
                <w:sz w:val="22"/>
              </w:rPr>
              <w:t>clipse, Sublime</w:t>
            </w:r>
          </w:p>
        </w:tc>
      </w:tr>
      <w:tr w:rsidR="00F24635" w:rsidRPr="00BA286C" w14:paraId="5B07EF10" w14:textId="77777777" w:rsidTr="00B46609">
        <w:trPr>
          <w:trHeight w:val="359"/>
        </w:trPr>
        <w:tc>
          <w:tcPr>
            <w:tcW w:w="2014" w:type="dxa"/>
          </w:tcPr>
          <w:p w14:paraId="6881FC41" w14:textId="77777777" w:rsidR="00F24635" w:rsidRPr="00B46609" w:rsidRDefault="00F24635" w:rsidP="003C13C2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b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b/>
                <w:sz w:val="22"/>
              </w:rPr>
              <w:t xml:space="preserve">Web: </w:t>
            </w:r>
          </w:p>
        </w:tc>
        <w:tc>
          <w:tcPr>
            <w:tcW w:w="8085" w:type="dxa"/>
          </w:tcPr>
          <w:p w14:paraId="5DB74611" w14:textId="77777777" w:rsidR="00F24635" w:rsidRPr="00B46609" w:rsidRDefault="00F24635" w:rsidP="00016D9B">
            <w:pPr>
              <w:spacing w:after="72" w:line="320" w:lineRule="exact"/>
              <w:ind w:left="426" w:right="-272" w:hanging="426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Microsoft New Tai Lue"/>
                <w:kern w:val="0"/>
                <w:sz w:val="21"/>
              </w:rPr>
              <w:t>HTML, CSS, Bootstrap, JavaScript, jQuery, Node.js, Express, MongoDB, MySQL, SQLite</w:t>
            </w:r>
          </w:p>
        </w:tc>
      </w:tr>
      <w:tr w:rsidR="00F24635" w:rsidRPr="00BA286C" w14:paraId="50E098E0" w14:textId="77777777" w:rsidTr="00B46609">
        <w:trPr>
          <w:trHeight w:val="357"/>
        </w:trPr>
        <w:tc>
          <w:tcPr>
            <w:tcW w:w="2014" w:type="dxa"/>
          </w:tcPr>
          <w:p w14:paraId="5A6B2070" w14:textId="35FE088F" w:rsidR="00F24635" w:rsidRPr="00B46609" w:rsidRDefault="00877F0C" w:rsidP="003C13C2">
            <w:pPr>
              <w:pStyle w:val="a8"/>
              <w:widowControl/>
              <w:numPr>
                <w:ilvl w:val="1"/>
                <w:numId w:val="22"/>
              </w:numPr>
              <w:spacing w:after="72" w:line="320" w:lineRule="exact"/>
              <w:ind w:leftChars="0" w:left="347" w:right="-272" w:hanging="284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B46609">
              <w:rPr>
                <w:rFonts w:ascii="ＭＳ Ｐ明朝" w:eastAsia="ＭＳ Ｐ明朝" w:hAnsi="ＭＳ Ｐ明朝" w:cs="ＭＳ 明朝" w:hint="eastAsia"/>
                <w:b/>
                <w:bCs/>
                <w:sz w:val="22"/>
              </w:rPr>
              <w:t>L</w:t>
            </w:r>
            <w:r w:rsidRPr="00B46609">
              <w:rPr>
                <w:rFonts w:ascii="ＭＳ Ｐ明朝" w:eastAsia="ＭＳ Ｐ明朝" w:hAnsi="ＭＳ Ｐ明朝" w:cs="ＭＳ 明朝"/>
                <w:b/>
                <w:bCs/>
                <w:sz w:val="22"/>
              </w:rPr>
              <w:t>anguage</w:t>
            </w:r>
            <w:r w:rsidR="00F24635" w:rsidRPr="00B46609">
              <w:rPr>
                <w:rFonts w:ascii="ＭＳ Ｐ明朝" w:eastAsia="ＭＳ Ｐ明朝" w:hAnsi="ＭＳ Ｐ明朝" w:cs="Microsoft New Tai Lue"/>
                <w:b/>
                <w:sz w:val="22"/>
              </w:rPr>
              <w:t>:</w:t>
            </w:r>
          </w:p>
        </w:tc>
        <w:tc>
          <w:tcPr>
            <w:tcW w:w="8085" w:type="dxa"/>
          </w:tcPr>
          <w:p w14:paraId="5AC84A8B" w14:textId="54C1BD14" w:rsidR="00F24635" w:rsidRPr="00B46609" w:rsidRDefault="00050F90" w:rsidP="00016D9B">
            <w:pPr>
              <w:spacing w:after="72" w:line="320" w:lineRule="exact"/>
              <w:ind w:right="-272"/>
              <w:rPr>
                <w:rFonts w:ascii="ＭＳ Ｐ明朝" w:eastAsia="ＭＳ Ｐ明朝" w:hAnsi="ＭＳ Ｐ明朝" w:cs="Microsoft New Tai Lue"/>
                <w:sz w:val="22"/>
              </w:rPr>
            </w:pPr>
            <w:r w:rsidRPr="00B46609">
              <w:rPr>
                <w:rFonts w:ascii="ＭＳ Ｐ明朝" w:eastAsia="ＭＳ Ｐ明朝" w:hAnsi="ＭＳ Ｐ明朝" w:cs="Times New Roman" w:hint="eastAsia"/>
                <w:sz w:val="22"/>
              </w:rPr>
              <w:t>中国語</w:t>
            </w:r>
            <w:r w:rsidRPr="00B46609">
              <w:rPr>
                <w:rFonts w:ascii="ＭＳ Ｐ明朝" w:eastAsia="ＭＳ Ｐ明朝" w:hAnsi="ＭＳ Ｐ明朝" w:cs="Times New Roman"/>
                <w:sz w:val="22"/>
              </w:rPr>
              <w:t>(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</w:rPr>
              <w:t>ネイティヴ)</w:t>
            </w:r>
            <w:r w:rsidRPr="00B46609">
              <w:rPr>
                <w:rFonts w:ascii="ＭＳ Ｐ明朝" w:eastAsia="ＭＳ Ｐ明朝" w:hAnsi="ＭＳ Ｐ明朝" w:cs="Times New Roman" w:hint="eastAsia"/>
                <w:sz w:val="22"/>
              </w:rPr>
              <w:t>、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</w:rPr>
              <w:t>英語</w:t>
            </w:r>
            <w:r w:rsidRPr="00B46609">
              <w:rPr>
                <w:rFonts w:ascii="ＭＳ Ｐ明朝" w:eastAsia="ＭＳ Ｐ明朝" w:hAnsi="ＭＳ Ｐ明朝" w:cs="SimSun"/>
                <w:sz w:val="22"/>
              </w:rPr>
              <w:t>(TOEIC 905)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</w:rPr>
              <w:t>、日本語</w:t>
            </w:r>
            <w:r w:rsidRPr="00B46609">
              <w:rPr>
                <w:rFonts w:ascii="ＭＳ Ｐ明朝" w:eastAsia="ＭＳ Ｐ明朝" w:hAnsi="ＭＳ Ｐ明朝" w:cs="SimSun"/>
                <w:sz w:val="22"/>
              </w:rPr>
              <w:t>(N1)</w:t>
            </w:r>
            <w:r w:rsidRPr="00B46609">
              <w:rPr>
                <w:rFonts w:ascii="ＭＳ Ｐ明朝" w:eastAsia="ＭＳ Ｐ明朝" w:hAnsi="ＭＳ Ｐ明朝" w:cs="SimSun" w:hint="eastAsia"/>
                <w:sz w:val="22"/>
              </w:rPr>
              <w:t>、台湾語</w:t>
            </w:r>
          </w:p>
        </w:tc>
      </w:tr>
    </w:tbl>
    <w:p w14:paraId="5230F465" w14:textId="77777777" w:rsidR="00101226" w:rsidRPr="00BA286C" w:rsidRDefault="00101226" w:rsidP="00101226">
      <w:pPr>
        <w:spacing w:line="320" w:lineRule="atLeast"/>
        <w:rPr>
          <w:rFonts w:ascii="ＭＳ Ｐゴシック" w:eastAsia="ＭＳ Ｐゴシック" w:hAnsi="ＭＳ Ｐゴシック" w:cs="Times New Roman"/>
          <w:sz w:val="22"/>
          <w:szCs w:val="22"/>
        </w:rPr>
      </w:pPr>
    </w:p>
    <w:p w14:paraId="617E704A" w14:textId="008F347B" w:rsidR="00101226" w:rsidRPr="00E9700B" w:rsidRDefault="00B47C5F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</w:rPr>
        <w:t>活かせる経験・知識・</w:t>
      </w:r>
      <w:r w:rsidR="00B834A1"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</w:rPr>
        <w:t>能力</w:t>
      </w:r>
    </w:p>
    <w:tbl>
      <w:tblPr>
        <w:tblStyle w:val="11"/>
        <w:tblW w:w="9956" w:type="dxa"/>
        <w:tblInd w:w="-34" w:type="dxa"/>
        <w:tblBorders>
          <w:top w:val="none" w:sz="0" w:space="0" w:color="auto"/>
          <w:bottom w:val="dotted" w:sz="4" w:space="0" w:color="auto"/>
          <w:insideH w:val="dotted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23"/>
        <w:gridCol w:w="7233"/>
      </w:tblGrid>
      <w:tr w:rsidR="007849AF" w:rsidRPr="00BA286C" w14:paraId="72EBDF6E" w14:textId="77777777" w:rsidTr="0088575B">
        <w:trPr>
          <w:trHeight w:val="415"/>
        </w:trPr>
        <w:tc>
          <w:tcPr>
            <w:tcW w:w="2723" w:type="dxa"/>
          </w:tcPr>
          <w:p w14:paraId="0D599D5E" w14:textId="1B3C8461" w:rsidR="00660C6E" w:rsidRPr="005004DF" w:rsidRDefault="00167796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専門知識</w:t>
            </w:r>
          </w:p>
          <w:p w14:paraId="4D7C7F47" w14:textId="514DC2E7" w:rsidR="007849AF" w:rsidRPr="005004DF" w:rsidRDefault="007849AF" w:rsidP="002F1E88">
            <w:pPr>
              <w:pStyle w:val="a8"/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sz w:val="22"/>
              </w:rPr>
            </w:pPr>
          </w:p>
        </w:tc>
        <w:tc>
          <w:tcPr>
            <w:tcW w:w="7233" w:type="dxa"/>
          </w:tcPr>
          <w:p w14:paraId="22F45680" w14:textId="532B94F6" w:rsidR="001B2F80" w:rsidRPr="005004DF" w:rsidRDefault="00877F0C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ソフト</w:t>
            </w:r>
            <w:r w:rsidR="00C36F84">
              <w:rPr>
                <w:rFonts w:ascii="ＭＳ Ｐ明朝" w:eastAsia="ＭＳ Ｐ明朝" w:hAnsi="ＭＳ Ｐ明朝" w:cs="Microsoft New Tai Lue" w:hint="eastAsia"/>
                <w:sz w:val="22"/>
              </w:rPr>
              <w:t>ウェア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及び</w:t>
            </w:r>
            <w:r w:rsidR="00167796" w:rsidRPr="005004DF">
              <w:rPr>
                <w:rFonts w:ascii="ＭＳ Ｐ明朝" w:eastAsia="ＭＳ Ｐ明朝" w:hAnsi="ＭＳ Ｐ明朝" w:cs="Microsoft New Tai Lue"/>
                <w:sz w:val="22"/>
              </w:rPr>
              <w:t>Android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開発</w:t>
            </w:r>
          </w:p>
          <w:p w14:paraId="562EC5CA" w14:textId="49FE7117" w:rsidR="001B2F80" w:rsidRPr="005004DF" w:rsidRDefault="0016779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無線</w:t>
            </w:r>
            <w:r w:rsidR="008938B9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LAN</w:t>
            </w:r>
            <w:r w:rsidR="00C36F84">
              <w:rPr>
                <w:rFonts w:ascii="ＭＳ Ｐ明朝" w:eastAsia="ＭＳ Ｐ明朝" w:hAnsi="ＭＳ Ｐ明朝" w:cs="Microsoft New Tai Lue" w:hint="eastAsia"/>
                <w:sz w:val="22"/>
              </w:rPr>
              <w:t>、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有線ネットワーク</w:t>
            </w:r>
            <w:r w:rsidR="003A5DAB">
              <w:rPr>
                <w:rFonts w:ascii="ＭＳ Ｐ明朝" w:eastAsiaTheme="minorEastAsia" w:hAnsi="ＭＳ Ｐ明朝" w:cs="Microsoft New Tai Lue" w:hint="eastAsia"/>
                <w:sz w:val="22"/>
              </w:rPr>
              <w:t xml:space="preserve"> 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(</w:t>
            </w:r>
            <w:r w:rsidR="00705F3A" w:rsidRPr="005004DF">
              <w:rPr>
                <w:rFonts w:ascii="ＭＳ Ｐ明朝" w:eastAsia="ＭＳ Ｐ明朝" w:hAnsi="ＭＳ Ｐ明朝" w:cs="Microsoft New Tai Lue"/>
                <w:sz w:val="22"/>
              </w:rPr>
              <w:t xml:space="preserve">WiFi, 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 xml:space="preserve">TCP/IP, </w:t>
            </w:r>
            <w:r w:rsidR="00705F3A" w:rsidRPr="005004DF">
              <w:rPr>
                <w:rFonts w:ascii="ＭＳ Ｐ明朝" w:eastAsia="ＭＳ Ｐ明朝" w:hAnsi="ＭＳ Ｐ明朝" w:cs="Microsoft New Tai Lue"/>
                <w:sz w:val="22"/>
              </w:rPr>
              <w:t>HTTP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)</w:t>
            </w:r>
          </w:p>
          <w:p w14:paraId="63769BB5" w14:textId="5ABCD110" w:rsidR="001B2F80" w:rsidRPr="005004DF" w:rsidRDefault="0016779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ストレ</w:t>
            </w:r>
            <w:r w:rsidR="00C36F84">
              <w:rPr>
                <w:rFonts w:ascii="ＭＳ Ｐ明朝" w:eastAsia="ＭＳ Ｐ明朝" w:hAnsi="ＭＳ Ｐ明朝" w:cs="Microsoft New Tai Lue" w:hint="eastAsia"/>
                <w:sz w:val="22"/>
              </w:rPr>
              <w:t>ー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ジ</w:t>
            </w:r>
            <w:r w:rsidR="002D2258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関連技術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(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メモリ、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SSD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、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OS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、F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ile System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、データベース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)</w:t>
            </w:r>
          </w:p>
          <w:p w14:paraId="3C2BAF2B" w14:textId="41456363" w:rsidR="00011F88" w:rsidRPr="005004DF" w:rsidRDefault="00011F88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color w:val="000000"/>
                <w:sz w:val="22"/>
              </w:rPr>
            </w:pP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W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eb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開発</w:t>
            </w:r>
            <w:r w:rsidR="003A5DAB">
              <w:rPr>
                <w:rFonts w:ascii="ＭＳ Ｐ明朝" w:eastAsiaTheme="minorEastAsia" w:hAnsi="ＭＳ Ｐ明朝" w:cs="Microsoft New Tai Lue" w:hint="eastAsia"/>
                <w:sz w:val="22"/>
                <w:lang w:eastAsia="zh-TW"/>
              </w:rPr>
              <w:t xml:space="preserve"> </w:t>
            </w:r>
            <w:r w:rsidRPr="005004DF">
              <w:rPr>
                <w:rFonts w:ascii="ＭＳ Ｐ明朝" w:eastAsia="ＭＳ Ｐ明朝" w:hAnsi="ＭＳ Ｐ明朝" w:cs="Microsoft New Tai Lue"/>
                <w:sz w:val="22"/>
              </w:rPr>
              <w:t>(</w:t>
            </w:r>
            <w:r w:rsidR="00C36F84">
              <w:rPr>
                <w:rFonts w:ascii="ＭＳ Ｐ明朝" w:eastAsia="ＭＳ Ｐ明朝" w:hAnsi="ＭＳ Ｐ明朝" w:cs="Microsoft New Tai Lue" w:hint="eastAsia"/>
                <w:sz w:val="22"/>
              </w:rPr>
              <w:t>独学</w:t>
            </w:r>
            <w:r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)</w:t>
            </w:r>
          </w:p>
        </w:tc>
      </w:tr>
      <w:tr w:rsidR="007849AF" w:rsidRPr="00BA286C" w14:paraId="68B9B669" w14:textId="77777777" w:rsidTr="0088575B">
        <w:trPr>
          <w:trHeight w:val="359"/>
        </w:trPr>
        <w:tc>
          <w:tcPr>
            <w:tcW w:w="2723" w:type="dxa"/>
          </w:tcPr>
          <w:p w14:paraId="5DE784DB" w14:textId="1E029340" w:rsidR="007849AF" w:rsidRPr="005004DF" w:rsidRDefault="00C36F84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>豊富な</w:t>
            </w:r>
            <w:r w:rsidR="00167796" w:rsidRPr="005004DF">
              <w:rPr>
                <w:rFonts w:ascii="ＭＳ Ｐ明朝" w:eastAsia="ＭＳ Ｐ明朝" w:hAnsi="ＭＳ Ｐ明朝" w:cs="Microsoft New Tai Lue" w:hint="eastAsia"/>
                <w:kern w:val="0"/>
                <w:sz w:val="22"/>
              </w:rPr>
              <w:t>経験</w:t>
            </w:r>
          </w:p>
        </w:tc>
        <w:tc>
          <w:tcPr>
            <w:tcW w:w="7233" w:type="dxa"/>
          </w:tcPr>
          <w:p w14:paraId="15E0B62E" w14:textId="7FA62FC2" w:rsidR="00011F88" w:rsidRPr="005004DF" w:rsidRDefault="00E76475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sz w:val="22"/>
              </w:rPr>
            </w:pPr>
            <w:r>
              <w:rPr>
                <w:rFonts w:ascii="ＭＳ Ｐ明朝" w:eastAsia="ＭＳ Ｐ明朝" w:hAnsi="ＭＳ Ｐ明朝" w:cs="Microsoft New Tai Lue" w:hint="eastAsia"/>
                <w:sz w:val="22"/>
              </w:rPr>
              <w:t>国内外問わず、</w:t>
            </w:r>
            <w:r w:rsidR="00C36F84">
              <w:rPr>
                <w:rFonts w:ascii="ＭＳ Ｐ明朝" w:eastAsia="ＭＳ Ｐ明朝" w:hAnsi="ＭＳ Ｐ明朝" w:cs="Microsoft New Tai Lue" w:hint="eastAsia"/>
                <w:sz w:val="22"/>
              </w:rPr>
              <w:t>製品</w:t>
            </w:r>
            <w:r w:rsidR="00011F88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開発</w:t>
            </w:r>
            <w:r>
              <w:rPr>
                <w:rFonts w:ascii="ＭＳ Ｐ明朝" w:eastAsia="ＭＳ Ｐ明朝" w:hAnsi="ＭＳ Ｐ明朝" w:cs="Microsoft New Tai Lue" w:hint="eastAsia"/>
                <w:sz w:val="22"/>
              </w:rPr>
              <w:t>や</w:t>
            </w:r>
            <w:r w:rsidR="00C36F84">
              <w:rPr>
                <w:rFonts w:ascii="ＭＳ Ｐ明朝" w:eastAsia="ＭＳ Ｐ明朝" w:hAnsi="ＭＳ Ｐ明朝" w:cs="Microsoft New Tai Lue" w:hint="eastAsia"/>
                <w:sz w:val="22"/>
              </w:rPr>
              <w:t>先端</w:t>
            </w:r>
            <w:r w:rsidR="00877F0C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研究両方</w:t>
            </w:r>
            <w:r>
              <w:rPr>
                <w:rFonts w:ascii="ＭＳ Ｐ明朝" w:eastAsia="ＭＳ Ｐ明朝" w:hAnsi="ＭＳ Ｐ明朝" w:cs="Microsoft New Tai Lue" w:hint="eastAsia"/>
                <w:sz w:val="22"/>
              </w:rPr>
              <w:t>に携わるといった幅広い業務</w:t>
            </w:r>
            <w:r w:rsidR="00877F0C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経験を持つ</w:t>
            </w:r>
            <w:r w:rsidR="00B14499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。</w:t>
            </w:r>
          </w:p>
        </w:tc>
      </w:tr>
      <w:tr w:rsidR="007849AF" w:rsidRPr="00BA286C" w14:paraId="6B983B25" w14:textId="77777777" w:rsidTr="0088575B">
        <w:trPr>
          <w:trHeight w:val="373"/>
        </w:trPr>
        <w:tc>
          <w:tcPr>
            <w:tcW w:w="2723" w:type="dxa"/>
          </w:tcPr>
          <w:p w14:paraId="3797C0B9" w14:textId="02F7C700" w:rsidR="007849AF" w:rsidRPr="005004DF" w:rsidRDefault="00D3744F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5004DF">
              <w:rPr>
                <w:rFonts w:ascii="ＭＳ Ｐ明朝" w:eastAsia="ＭＳ Ｐ明朝" w:hAnsi="ＭＳ Ｐ明朝" w:cs="ＭＳ 明朝" w:hint="eastAsia"/>
                <w:sz w:val="22"/>
              </w:rPr>
              <w:t>意欲の高さ</w:t>
            </w:r>
          </w:p>
        </w:tc>
        <w:tc>
          <w:tcPr>
            <w:tcW w:w="7233" w:type="dxa"/>
          </w:tcPr>
          <w:p w14:paraId="5ACA71D2" w14:textId="58432563" w:rsidR="00CC009E" w:rsidRPr="005004DF" w:rsidRDefault="004B2582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自身の向上のみならず、</w:t>
            </w:r>
            <w:r w:rsidR="00805A66" w:rsidRPr="005004DF">
              <w:rPr>
                <w:rFonts w:ascii="ＭＳ Ｐ明朝" w:eastAsia="ＭＳ Ｐ明朝" w:hAnsi="ＭＳ Ｐ明朝" w:hint="eastAsia"/>
                <w:sz w:val="22"/>
              </w:rPr>
              <w:t>チーム</w:t>
            </w:r>
            <w:r w:rsidR="003F5516">
              <w:rPr>
                <w:rFonts w:ascii="ＭＳ Ｐ明朝" w:eastAsia="ＭＳ Ｐ明朝" w:hAnsi="ＭＳ Ｐ明朝" w:hint="eastAsia"/>
                <w:sz w:val="22"/>
              </w:rPr>
              <w:t>で</w:t>
            </w:r>
            <w:r w:rsidR="00F71375">
              <w:rPr>
                <w:rFonts w:ascii="ＭＳ Ｐ明朝" w:eastAsia="ＭＳ Ｐ明朝" w:hAnsi="ＭＳ Ｐ明朝" w:hint="eastAsia"/>
                <w:sz w:val="22"/>
              </w:rPr>
              <w:t>共に成長できる</w:t>
            </w:r>
            <w:r w:rsidR="00805A66" w:rsidRPr="005004DF">
              <w:rPr>
                <w:rFonts w:ascii="ＭＳ Ｐ明朝" w:eastAsia="ＭＳ Ｐ明朝" w:hAnsi="ＭＳ Ｐ明朝" w:hint="eastAsia"/>
                <w:sz w:val="22"/>
              </w:rPr>
              <w:t>環境を築く</w:t>
            </w:r>
            <w:r w:rsidR="00F71375">
              <w:rPr>
                <w:rFonts w:ascii="ＭＳ Ｐ明朝" w:eastAsia="ＭＳ Ｐ明朝" w:hAnsi="ＭＳ Ｐ明朝" w:hint="eastAsia"/>
                <w:sz w:val="22"/>
              </w:rPr>
              <w:t>。</w:t>
            </w:r>
          </w:p>
          <w:p w14:paraId="53C9463C" w14:textId="21708FB3" w:rsidR="007849AF" w:rsidRPr="00A60B3C" w:rsidRDefault="00F71375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常に</w:t>
            </w:r>
            <w:r w:rsidR="00D3744F" w:rsidRPr="005004DF">
              <w:rPr>
                <w:rFonts w:ascii="ＭＳ Ｐ明朝" w:eastAsia="ＭＳ Ｐ明朝" w:hAnsi="ＭＳ Ｐ明朝" w:hint="eastAsia"/>
                <w:sz w:val="22"/>
              </w:rPr>
              <w:t>オンライン学習</w:t>
            </w:r>
            <w:r>
              <w:rPr>
                <w:rFonts w:ascii="ＭＳ Ｐ明朝" w:eastAsia="ＭＳ Ｐ明朝" w:hAnsi="ＭＳ Ｐ明朝" w:hint="eastAsia"/>
                <w:sz w:val="22"/>
              </w:rPr>
              <w:t>や</w:t>
            </w:r>
            <w:r w:rsidR="003C70A6" w:rsidRPr="005004DF">
              <w:rPr>
                <w:rFonts w:ascii="ＭＳ Ｐ明朝" w:eastAsia="ＭＳ Ｐ明朝" w:hAnsi="ＭＳ Ｐ明朝" w:hint="eastAsia"/>
                <w:sz w:val="22"/>
              </w:rPr>
              <w:t>勉強会</w:t>
            </w:r>
            <w:r w:rsidR="00BF717E">
              <w:rPr>
                <w:rFonts w:ascii="ＭＳ Ｐ明朝" w:eastAsia="ＭＳ Ｐ明朝" w:hAnsi="ＭＳ Ｐ明朝" w:hint="eastAsia"/>
                <w:sz w:val="22"/>
              </w:rPr>
              <w:t>等に</w:t>
            </w:r>
            <w:r w:rsidR="00D3744F" w:rsidRPr="005004DF">
              <w:rPr>
                <w:rFonts w:ascii="ＭＳ Ｐ明朝" w:eastAsia="ＭＳ Ｐ明朝" w:hAnsi="ＭＳ Ｐ明朝" w:hint="eastAsia"/>
                <w:sz w:val="22"/>
              </w:rPr>
              <w:t>自発的に</w:t>
            </w:r>
            <w:r w:rsidR="00BF717E">
              <w:rPr>
                <w:rFonts w:ascii="ＭＳ Ｐ明朝" w:eastAsia="ＭＳ Ｐ明朝" w:hAnsi="ＭＳ Ｐ明朝" w:hint="eastAsia"/>
                <w:sz w:val="22"/>
              </w:rPr>
              <w:t>参加し、新たな知識を得ようとする探求心</w:t>
            </w:r>
            <w:r w:rsidR="00CC009E" w:rsidRPr="00A60B3C">
              <w:rPr>
                <w:rFonts w:ascii="ＭＳ Ｐ明朝" w:eastAsia="ＭＳ Ｐ明朝" w:hAnsi="ＭＳ Ｐ明朝" w:hint="eastAsia"/>
                <w:sz w:val="22"/>
              </w:rPr>
              <w:t>。</w:t>
            </w:r>
          </w:p>
        </w:tc>
      </w:tr>
      <w:tr w:rsidR="007849AF" w:rsidRPr="00BA286C" w14:paraId="2230D324" w14:textId="77777777" w:rsidTr="0088575B">
        <w:trPr>
          <w:trHeight w:val="428"/>
        </w:trPr>
        <w:tc>
          <w:tcPr>
            <w:tcW w:w="2723" w:type="dxa"/>
          </w:tcPr>
          <w:p w14:paraId="4A21E1FE" w14:textId="3599F33D" w:rsidR="007849AF" w:rsidRPr="005004DF" w:rsidRDefault="002F0536" w:rsidP="002F1E88">
            <w:pPr>
              <w:pStyle w:val="a8"/>
              <w:numPr>
                <w:ilvl w:val="1"/>
                <w:numId w:val="22"/>
              </w:numPr>
              <w:spacing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コミュニケーション能力</w:t>
            </w:r>
          </w:p>
        </w:tc>
        <w:tc>
          <w:tcPr>
            <w:tcW w:w="7233" w:type="dxa"/>
          </w:tcPr>
          <w:p w14:paraId="5B92EAF6" w14:textId="4F12AE0D" w:rsidR="007849AF" w:rsidRPr="00A60B3C" w:rsidRDefault="00B845FF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Chars="75" w:right="180" w:hanging="283"/>
              <w:rPr>
                <w:rFonts w:ascii="ＭＳ Ｐ明朝" w:eastAsia="ＭＳ Ｐ明朝" w:hAnsi="ＭＳ Ｐ明朝"/>
                <w:sz w:val="22"/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論理的</w:t>
            </w:r>
            <w:r w:rsidR="004B4DA4">
              <w:rPr>
                <w:rFonts w:ascii="ＭＳ Ｐ明朝" w:eastAsia="ＭＳ Ｐ明朝" w:hAnsi="ＭＳ Ｐ明朝" w:hint="eastAsia"/>
                <w:sz w:val="22"/>
              </w:rPr>
              <w:t>で</w:t>
            </w:r>
            <w:r w:rsidRPr="005004DF">
              <w:rPr>
                <w:rFonts w:ascii="ＭＳ Ｐ明朝" w:eastAsia="ＭＳ Ｐ明朝" w:hAnsi="ＭＳ Ｐ明朝" w:hint="eastAsia"/>
                <w:sz w:val="22"/>
              </w:rPr>
              <w:t>理解し</w:t>
            </w:r>
            <w:r w:rsidR="004B4DA4">
              <w:rPr>
                <w:rFonts w:ascii="ＭＳ Ｐ明朝" w:eastAsia="ＭＳ Ｐ明朝" w:hAnsi="ＭＳ Ｐ明朝" w:hint="eastAsia"/>
                <w:sz w:val="22"/>
              </w:rPr>
              <w:t>易く</w:t>
            </w:r>
            <w:r w:rsidRPr="005004DF">
              <w:rPr>
                <w:rFonts w:ascii="ＭＳ Ｐ明朝" w:eastAsia="ＭＳ Ｐ明朝" w:hAnsi="ＭＳ Ｐ明朝" w:hint="eastAsia"/>
                <w:sz w:val="22"/>
              </w:rPr>
              <w:t>、</w:t>
            </w:r>
            <w:r w:rsidR="004B4DA4">
              <w:rPr>
                <w:rFonts w:ascii="ＭＳ Ｐ明朝" w:eastAsia="ＭＳ Ｐ明朝" w:hAnsi="ＭＳ Ｐ明朝" w:hint="eastAsia"/>
                <w:sz w:val="22"/>
              </w:rPr>
              <w:t>尚且つ</w:t>
            </w:r>
            <w:r w:rsidRPr="005004DF">
              <w:rPr>
                <w:rFonts w:ascii="ＭＳ Ｐ明朝" w:eastAsia="ＭＳ Ｐ明朝" w:hAnsi="ＭＳ Ｐ明朝" w:hint="eastAsia"/>
                <w:sz w:val="22"/>
              </w:rPr>
              <w:t>聞き手</w:t>
            </w:r>
            <w:r w:rsidR="004B4DA4">
              <w:rPr>
                <w:rFonts w:ascii="ＭＳ Ｐ明朝" w:eastAsia="ＭＳ Ｐ明朝" w:hAnsi="ＭＳ Ｐ明朝" w:hint="eastAsia"/>
                <w:sz w:val="22"/>
              </w:rPr>
              <w:t>も</w:t>
            </w:r>
            <w:r w:rsidRPr="005004DF">
              <w:rPr>
                <w:rFonts w:ascii="ＭＳ Ｐ明朝" w:eastAsia="ＭＳ Ｐ明朝" w:hAnsi="ＭＳ Ｐ明朝" w:hint="eastAsia"/>
                <w:sz w:val="22"/>
              </w:rPr>
              <w:t>納得</w:t>
            </w:r>
            <w:r w:rsidR="004B4DA4">
              <w:rPr>
                <w:rFonts w:ascii="ＭＳ Ｐ明朝" w:eastAsia="ＭＳ Ｐ明朝" w:hAnsi="ＭＳ Ｐ明朝" w:hint="eastAsia"/>
                <w:sz w:val="22"/>
              </w:rPr>
              <w:t>できる</w:t>
            </w:r>
            <w:r w:rsidR="002F0536" w:rsidRPr="005004DF">
              <w:rPr>
                <w:rFonts w:ascii="ＭＳ Ｐ明朝" w:eastAsia="ＭＳ Ｐ明朝" w:hAnsi="ＭＳ Ｐ明朝" w:hint="eastAsia"/>
                <w:sz w:val="22"/>
              </w:rPr>
              <w:t>プレゼンテーション</w:t>
            </w:r>
            <w:r w:rsidRPr="005004DF">
              <w:rPr>
                <w:rFonts w:ascii="ＭＳ Ｐ明朝" w:eastAsia="ＭＳ Ｐ明朝" w:hAnsi="ＭＳ Ｐ明朝" w:hint="eastAsia"/>
                <w:sz w:val="22"/>
              </w:rPr>
              <w:t>を目指し工夫し</w:t>
            </w:r>
            <w:r w:rsidR="004B4DA4">
              <w:rPr>
                <w:rFonts w:ascii="ＭＳ Ｐ明朝" w:eastAsia="ＭＳ Ｐ明朝" w:hAnsi="ＭＳ Ｐ明朝" w:hint="eastAsia"/>
                <w:sz w:val="22"/>
              </w:rPr>
              <w:t>ている</w:t>
            </w:r>
            <w:r w:rsidRPr="00A60B3C">
              <w:rPr>
                <w:rFonts w:ascii="ＭＳ Ｐ明朝" w:eastAsia="ＭＳ Ｐ明朝" w:hAnsi="ＭＳ Ｐ明朝" w:hint="eastAsia"/>
                <w:sz w:val="22"/>
              </w:rPr>
              <w:t>。</w:t>
            </w:r>
          </w:p>
          <w:p w14:paraId="10E7A851" w14:textId="0D30F266" w:rsidR="00C63921" w:rsidRPr="005004DF" w:rsidRDefault="002F0536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sz w:val="22"/>
              </w:rPr>
            </w:pPr>
            <w:r w:rsidRPr="005004DF">
              <w:rPr>
                <w:rFonts w:ascii="ＭＳ Ｐ明朝" w:eastAsia="ＭＳ Ｐ明朝" w:hAnsi="ＭＳ Ｐ明朝" w:hint="eastAsia"/>
                <w:sz w:val="22"/>
              </w:rPr>
              <w:t>英語、日本語、中国語</w:t>
            </w:r>
            <w:r w:rsidR="004B4DA4">
              <w:rPr>
                <w:rFonts w:ascii="ＭＳ Ｐ明朝" w:eastAsia="ＭＳ Ｐ明朝" w:hAnsi="ＭＳ Ｐ明朝" w:hint="eastAsia"/>
                <w:sz w:val="22"/>
              </w:rPr>
              <w:t>の</w:t>
            </w:r>
            <w:r w:rsidRPr="005004DF">
              <w:rPr>
                <w:rFonts w:ascii="ＭＳ Ｐ明朝" w:eastAsia="ＭＳ Ｐ明朝" w:hAnsi="ＭＳ Ｐ明朝" w:hint="eastAsia"/>
                <w:sz w:val="22"/>
              </w:rPr>
              <w:t>三言語</w:t>
            </w:r>
            <w:r w:rsidR="001C7C2A" w:rsidRPr="005004DF">
              <w:rPr>
                <w:rFonts w:ascii="ＭＳ Ｐ明朝" w:eastAsia="ＭＳ Ｐ明朝" w:hAnsi="ＭＳ Ｐ明朝" w:hint="eastAsia"/>
                <w:sz w:val="22"/>
              </w:rPr>
              <w:t>を流暢に</w:t>
            </w:r>
            <w:r w:rsidR="00B845FF" w:rsidRPr="005004DF">
              <w:rPr>
                <w:rFonts w:ascii="ＭＳ Ｐ明朝" w:eastAsia="ＭＳ Ｐ明朝" w:hAnsi="ＭＳ Ｐ明朝" w:hint="eastAsia"/>
                <w:sz w:val="22"/>
              </w:rPr>
              <w:t>使</w:t>
            </w:r>
            <w:r w:rsidR="004B4DA4">
              <w:rPr>
                <w:rFonts w:ascii="ＭＳ Ｐ明朝" w:eastAsia="ＭＳ Ｐ明朝" w:hAnsi="ＭＳ Ｐ明朝" w:hint="eastAsia"/>
                <w:sz w:val="22"/>
              </w:rPr>
              <w:t>えることから</w:t>
            </w:r>
            <w:r w:rsidR="00B845FF" w:rsidRPr="005004DF">
              <w:rPr>
                <w:rFonts w:ascii="ＭＳ Ｐ明朝" w:eastAsia="ＭＳ Ｐ明朝" w:hAnsi="ＭＳ Ｐ明朝" w:hint="eastAsia"/>
                <w:sz w:val="22"/>
              </w:rPr>
              <w:t>、</w:t>
            </w:r>
            <w:r w:rsidR="00AC304E" w:rsidRPr="005004DF">
              <w:rPr>
                <w:rFonts w:ascii="ＭＳ Ｐ明朝" w:eastAsia="ＭＳ Ｐ明朝" w:hAnsi="ＭＳ Ｐ明朝" w:hint="eastAsia"/>
                <w:sz w:val="22"/>
              </w:rPr>
              <w:t>コミュニケーション</w:t>
            </w:r>
            <w:r w:rsidR="0040639C">
              <w:rPr>
                <w:rFonts w:ascii="ＭＳ Ｐ明朝" w:eastAsia="ＭＳ Ｐ明朝" w:hAnsi="ＭＳ Ｐ明朝" w:hint="eastAsia"/>
                <w:sz w:val="22"/>
              </w:rPr>
              <w:t>可能な幅は広い</w:t>
            </w:r>
            <w:r w:rsidR="00AC304E" w:rsidRPr="005004DF">
              <w:rPr>
                <w:rFonts w:ascii="ＭＳ Ｐ明朝" w:eastAsia="ＭＳ Ｐ明朝" w:hAnsi="ＭＳ Ｐ明朝" w:hint="eastAsia"/>
                <w:sz w:val="22"/>
              </w:rPr>
              <w:t>。</w:t>
            </w:r>
          </w:p>
        </w:tc>
      </w:tr>
      <w:tr w:rsidR="007849AF" w:rsidRPr="00BA286C" w14:paraId="0C440E73" w14:textId="77777777" w:rsidTr="0088575B">
        <w:trPr>
          <w:trHeight w:val="362"/>
        </w:trPr>
        <w:tc>
          <w:tcPr>
            <w:tcW w:w="2723" w:type="dxa"/>
          </w:tcPr>
          <w:p w14:paraId="1BA5256F" w14:textId="29CFF0B9" w:rsidR="007849AF" w:rsidRPr="005004DF" w:rsidRDefault="00722850" w:rsidP="002F1E88">
            <w:pPr>
              <w:pStyle w:val="a8"/>
              <w:widowControl/>
              <w:numPr>
                <w:ilvl w:val="1"/>
                <w:numId w:val="22"/>
              </w:numPr>
              <w:spacing w:after="72" w:line="320" w:lineRule="exact"/>
              <w:ind w:leftChars="0" w:left="205" w:right="-272" w:hanging="142"/>
              <w:jc w:val="left"/>
              <w:rPr>
                <w:rFonts w:ascii="ＭＳ Ｐ明朝" w:eastAsia="ＭＳ Ｐ明朝" w:hAnsi="ＭＳ Ｐ明朝" w:cs="Microsoft New Tai Lue"/>
                <w:kern w:val="0"/>
                <w:sz w:val="22"/>
              </w:rPr>
            </w:pPr>
            <w:r>
              <w:rPr>
                <w:rFonts w:ascii="ＭＳ Ｐ明朝" w:eastAsia="ＭＳ Ｐ明朝" w:hAnsi="ＭＳ Ｐ明朝" w:hint="eastAsia"/>
                <w:sz w:val="22"/>
              </w:rPr>
              <w:t>チャレンジ精神</w:t>
            </w:r>
          </w:p>
        </w:tc>
        <w:tc>
          <w:tcPr>
            <w:tcW w:w="7233" w:type="dxa"/>
          </w:tcPr>
          <w:p w14:paraId="2999CC6C" w14:textId="6EE3CC2F" w:rsidR="007849AF" w:rsidRPr="005004DF" w:rsidRDefault="00716BDA" w:rsidP="00CC009E">
            <w:pPr>
              <w:pStyle w:val="a8"/>
              <w:numPr>
                <w:ilvl w:val="0"/>
                <w:numId w:val="25"/>
              </w:numPr>
              <w:spacing w:after="72" w:line="320" w:lineRule="exact"/>
              <w:ind w:leftChars="0" w:left="340" w:right="180" w:hanging="283"/>
              <w:rPr>
                <w:rFonts w:ascii="ＭＳ Ｐ明朝" w:eastAsia="ＭＳ Ｐ明朝" w:hAnsi="ＭＳ Ｐ明朝" w:cs="Microsoft New Tai Lue"/>
                <w:sz w:val="22"/>
              </w:rPr>
            </w:pPr>
            <w:r>
              <w:rPr>
                <w:rFonts w:ascii="ＭＳ Ｐ明朝" w:eastAsia="ＭＳ Ｐ明朝" w:hAnsi="ＭＳ Ｐ明朝" w:cs="Microsoft New Tai Lue" w:hint="eastAsia"/>
                <w:sz w:val="22"/>
              </w:rPr>
              <w:t>新たなことを生み出す</w:t>
            </w:r>
            <w:r w:rsidR="00BC44E1" w:rsidRPr="005004DF">
              <w:rPr>
                <w:rFonts w:ascii="ＭＳ Ｐ明朝" w:eastAsia="ＭＳ Ｐ明朝" w:hAnsi="ＭＳ Ｐ明朝" w:cs="Microsoft New Tai Lue" w:hint="eastAsia"/>
                <w:sz w:val="22"/>
              </w:rPr>
              <w:t>研究者として、</w:t>
            </w:r>
            <w:r>
              <w:rPr>
                <w:rFonts w:ascii="ＭＳ Ｐ明朝" w:eastAsia="ＭＳ Ｐ明朝" w:hAnsi="ＭＳ Ｐ明朝" w:cs="Microsoft New Tai Lue" w:hint="eastAsia"/>
                <w:sz w:val="22"/>
              </w:rPr>
              <w:t>未知な分野についての調査や</w:t>
            </w:r>
            <w:r w:rsidR="00722850">
              <w:rPr>
                <w:rFonts w:ascii="ＭＳ Ｐ明朝" w:eastAsia="ＭＳ Ｐ明朝" w:hAnsi="ＭＳ Ｐ明朝" w:cs="Microsoft New Tai Lue" w:hint="eastAsia"/>
                <w:sz w:val="22"/>
              </w:rPr>
              <w:t>試行</w:t>
            </w:r>
            <w:r w:rsidR="00E76475">
              <w:rPr>
                <w:rFonts w:ascii="ＭＳ Ｐ明朝" w:eastAsia="ＭＳ Ｐ明朝" w:hAnsi="ＭＳ Ｐ明朝" w:cs="Microsoft New Tai Lue" w:hint="eastAsia"/>
                <w:sz w:val="22"/>
              </w:rPr>
              <w:t>に慣れている。</w:t>
            </w:r>
          </w:p>
        </w:tc>
      </w:tr>
    </w:tbl>
    <w:p w14:paraId="59A9386A" w14:textId="77777777" w:rsidR="00F4696F" w:rsidRPr="00BA286C" w:rsidRDefault="00F4696F" w:rsidP="00101226">
      <w:pPr>
        <w:spacing w:line="320" w:lineRule="atLeast"/>
        <w:rPr>
          <w:rFonts w:ascii="ＭＳ Ｐゴシック" w:eastAsia="ＭＳ Ｐゴシック" w:hAnsi="ＭＳ Ｐゴシック" w:cs="ＭＳ 明朝"/>
          <w:b/>
          <w:sz w:val="22"/>
          <w:szCs w:val="22"/>
        </w:rPr>
      </w:pPr>
    </w:p>
    <w:p w14:paraId="4A226B38" w14:textId="77777777" w:rsidR="00F4696F" w:rsidRPr="00E9700B" w:rsidRDefault="00F4696F" w:rsidP="00A146CE">
      <w:pPr>
        <w:shd w:val="clear" w:color="auto" w:fill="DEEAF6" w:themeFill="accent5" w:themeFillTint="33"/>
        <w:spacing w:line="320" w:lineRule="atLeast"/>
        <w:ind w:leftChars="-59" w:left="-142" w:firstLine="141"/>
        <w:jc w:val="center"/>
        <w:rPr>
          <w:rFonts w:ascii="ＭＳ Ｐ明朝" w:eastAsia="ＭＳ Ｐ明朝" w:hAnsi="ＭＳ Ｐ明朝" w:cs="ＭＳ 明朝"/>
          <w:b/>
          <w:bCs/>
          <w:sz w:val="28"/>
          <w:szCs w:val="20"/>
          <w:lang w:eastAsia="zh-TW"/>
        </w:rPr>
      </w:pPr>
      <w:r w:rsidRPr="00E9700B">
        <w:rPr>
          <w:rFonts w:ascii="ＭＳ Ｐ明朝" w:eastAsia="ＭＳ Ｐ明朝" w:hAnsi="ＭＳ Ｐ明朝" w:cs="ＭＳ 明朝" w:hint="eastAsia"/>
          <w:b/>
          <w:bCs/>
          <w:sz w:val="28"/>
          <w:szCs w:val="20"/>
          <w:lang w:eastAsia="zh-TW"/>
        </w:rPr>
        <w:t>論文</w:t>
      </w:r>
    </w:p>
    <w:p w14:paraId="0C7E3C7C" w14:textId="591EA04D" w:rsidR="00B47C5F" w:rsidRPr="002F12C2" w:rsidRDefault="00B47C5F" w:rsidP="00D97F80">
      <w:pPr>
        <w:pStyle w:val="a8"/>
        <w:numPr>
          <w:ilvl w:val="0"/>
          <w:numId w:val="24"/>
        </w:numPr>
        <w:spacing w:afterLines="50" w:after="120" w:line="320" w:lineRule="exact"/>
        <w:ind w:leftChars="0" w:left="426" w:hanging="284"/>
        <w:rPr>
          <w:rFonts w:ascii="ＭＳ Ｐ明朝" w:eastAsia="ＭＳ Ｐ明朝" w:hAnsi="ＭＳ Ｐ明朝" w:cs="Microsoft New Tai Lue"/>
          <w:sz w:val="20"/>
        </w:rPr>
      </w:pPr>
      <w:r w:rsidRPr="002F12C2">
        <w:rPr>
          <w:rFonts w:ascii="ＭＳ Ｐ明朝" w:eastAsia="ＭＳ Ｐ明朝" w:hAnsi="ＭＳ Ｐ明朝" w:cs="Microsoft New Tai Lue"/>
          <w:b/>
          <w:sz w:val="20"/>
        </w:rPr>
        <w:t>Yu-Jen Lai</w:t>
      </w:r>
      <w:r w:rsidRPr="002F12C2">
        <w:rPr>
          <w:rFonts w:ascii="ＭＳ Ｐ明朝" w:eastAsia="ＭＳ Ｐ明朝" w:hAnsi="ＭＳ Ｐ明朝" w:cs="Microsoft New Tai Lue"/>
          <w:sz w:val="20"/>
        </w:rPr>
        <w:t>, Youyang Ng, Takeshi Sakoda, Yosuke Bando, Arata Miyamoto, Masahiro Ishiyama, Ken-ichi Maeda, Yusuke Doi, "</w:t>
      </w:r>
      <w:r w:rsidRPr="002F12C2">
        <w:rPr>
          <w:rFonts w:ascii="ＭＳ Ｐ明朝" w:eastAsia="ＭＳ Ｐ明朝" w:hAnsi="ＭＳ Ｐ明朝" w:cs="Microsoft New Tai Lue"/>
          <w:sz w:val="20"/>
          <w:u w:val="single"/>
        </w:rPr>
        <w:t>Real and Simulator Testbeds for Content Dissemination in High-density Large-scale WANET</w:t>
      </w:r>
      <w:r w:rsidRPr="002F12C2">
        <w:rPr>
          <w:rFonts w:ascii="ＭＳ Ｐ明朝" w:eastAsia="ＭＳ Ｐ明朝" w:hAnsi="ＭＳ Ｐ明朝" w:cs="Microsoft New Tai Lue"/>
          <w:sz w:val="20"/>
        </w:rPr>
        <w:t>", IEEE Consumer Communications &amp; Networking Conference (CCNC), January 2017</w:t>
      </w:r>
    </w:p>
    <w:p w14:paraId="60A27E53" w14:textId="6ACFB860" w:rsidR="00B47C5F" w:rsidRPr="002F12C2" w:rsidRDefault="00B47C5F" w:rsidP="00D97F80">
      <w:pPr>
        <w:pStyle w:val="a8"/>
        <w:numPr>
          <w:ilvl w:val="0"/>
          <w:numId w:val="24"/>
        </w:numPr>
        <w:spacing w:afterLines="50" w:after="120" w:line="320" w:lineRule="exact"/>
        <w:ind w:leftChars="0" w:left="426" w:hanging="284"/>
        <w:rPr>
          <w:rFonts w:ascii="ＭＳ Ｐ明朝" w:eastAsia="ＭＳ Ｐ明朝" w:hAnsi="ＭＳ Ｐ明朝" w:cs="Microsoft New Tai Lue"/>
          <w:color w:val="000000" w:themeColor="text1"/>
          <w:sz w:val="20"/>
        </w:rPr>
      </w:pPr>
      <w:r w:rsidRPr="002F12C2">
        <w:rPr>
          <w:rFonts w:ascii="ＭＳ Ｐ明朝" w:eastAsia="ＭＳ Ｐ明朝" w:hAnsi="ＭＳ Ｐ明朝" w:cs="Microsoft New Tai Lue"/>
          <w:b/>
          <w:sz w:val="20"/>
        </w:rPr>
        <w:t>Yu-Jen Lai</w:t>
      </w:r>
      <w:r w:rsidRPr="002F12C2">
        <w:rPr>
          <w:rFonts w:ascii="ＭＳ Ｐ明朝" w:eastAsia="ＭＳ Ｐ明朝" w:hAnsi="ＭＳ Ｐ明朝" w:cs="Microsoft New Tai Lue"/>
          <w:sz w:val="20"/>
        </w:rPr>
        <w:t>, Wei-Hao Kuo, Wan-Ting Chiu, Hung-Yu Wei, “</w:t>
      </w:r>
      <w:r w:rsidRPr="002F12C2">
        <w:rPr>
          <w:rFonts w:ascii="ＭＳ Ｐ明朝" w:eastAsia="ＭＳ Ｐ明朝" w:hAnsi="ＭＳ Ｐ明朝" w:cs="Microsoft New Tai Lue"/>
          <w:sz w:val="20"/>
          <w:u w:val="single"/>
        </w:rPr>
        <w:t>Accelerometer-Assisted 802.11 Rate Adaptation on Mobile</w:t>
      </w:r>
      <w:r w:rsidR="00337A81" w:rsidRPr="002F12C2">
        <w:rPr>
          <w:rFonts w:ascii="ＭＳ Ｐ明朝" w:eastAsia="ＭＳ Ｐ明朝" w:hAnsi="ＭＳ Ｐ明朝" w:cs="Microsoft New Tai Lue" w:hint="eastAsia"/>
          <w:sz w:val="20"/>
          <w:u w:val="single"/>
        </w:rPr>
        <w:t xml:space="preserve">　</w:t>
      </w:r>
      <w:r w:rsidRPr="002F12C2">
        <w:rPr>
          <w:rFonts w:ascii="ＭＳ Ｐ明朝" w:eastAsia="ＭＳ Ｐ明朝" w:hAnsi="ＭＳ Ｐ明朝" w:cs="Microsoft New Tai Lue"/>
          <w:sz w:val="20"/>
          <w:u w:val="single"/>
        </w:rPr>
        <w:t>WiFi Access</w:t>
      </w:r>
      <w:r w:rsidRPr="002F12C2">
        <w:rPr>
          <w:rFonts w:ascii="ＭＳ Ｐ明朝" w:eastAsia="ＭＳ Ｐ明朝" w:hAnsi="ＭＳ Ｐ明朝" w:cs="Microsoft New Tai Lue"/>
          <w:sz w:val="20"/>
        </w:rPr>
        <w:t>”, EURASIP Journal on Wireless Communications and Networking, August 2012</w:t>
      </w:r>
    </w:p>
    <w:p w14:paraId="10407057" w14:textId="341D2089" w:rsidR="00116180" w:rsidRPr="00A60B3C" w:rsidRDefault="00B47C5F" w:rsidP="00A60B3C">
      <w:pPr>
        <w:pStyle w:val="a8"/>
        <w:numPr>
          <w:ilvl w:val="0"/>
          <w:numId w:val="24"/>
        </w:numPr>
        <w:spacing w:afterLines="50" w:after="120" w:line="320" w:lineRule="exact"/>
        <w:ind w:leftChars="0" w:left="426" w:hanging="284"/>
        <w:rPr>
          <w:rFonts w:ascii="ＭＳ Ｐゴシック" w:eastAsia="ＭＳ Ｐゴシック" w:hAnsi="ＭＳ Ｐゴシック" w:cs="ＭＳ 明朝"/>
          <w:b/>
          <w:sz w:val="22"/>
        </w:rPr>
      </w:pP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 xml:space="preserve">Kazuto Shimizu, </w:t>
      </w:r>
      <w:r w:rsidRPr="002F12C2">
        <w:rPr>
          <w:rFonts w:ascii="ＭＳ Ｐ明朝" w:eastAsia="ＭＳ Ｐ明朝" w:hAnsi="ＭＳ Ｐ明朝" w:cs="Microsoft New Tai Lue"/>
          <w:b/>
          <w:color w:val="000000" w:themeColor="text1"/>
          <w:sz w:val="20"/>
        </w:rPr>
        <w:t>Yu-Jen Lai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, Kazuhiro Yamada, Yoshihiro Kawahara, and Tohru Asami, "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  <w:u w:val="single"/>
        </w:rPr>
        <w:t>Design and Evaluation of an</w:t>
      </w:r>
      <w:r w:rsidR="00337A81" w:rsidRPr="002F12C2">
        <w:rPr>
          <w:rFonts w:ascii="ＭＳ Ｐ明朝" w:eastAsia="ＭＳ Ｐ明朝" w:hAnsi="ＭＳ Ｐ明朝" w:cs="Microsoft New Tai Lue" w:hint="eastAsia"/>
          <w:color w:val="000000" w:themeColor="text1"/>
          <w:sz w:val="20"/>
          <w:u w:val="single"/>
        </w:rPr>
        <w:t xml:space="preserve">　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  <w:u w:val="single"/>
        </w:rPr>
        <w:t>Emulator for High Speed Mobile Communication Environment Based on IEEE 802.11g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", Technical Report of IEICE (</w:t>
      </w:r>
      <w:r w:rsidR="00F767C1" w:rsidRPr="002F12C2">
        <w:rPr>
          <w:rFonts w:ascii="ＭＳ Ｐ明朝" w:eastAsia="ＭＳ Ｐ明朝" w:hAnsi="ＭＳ Ｐ明朝" w:cs="Microsoft New Tai Lue" w:hint="eastAsia"/>
          <w:color w:val="000000" w:themeColor="text1"/>
          <w:sz w:val="20"/>
        </w:rPr>
        <w:t>日本語</w:t>
      </w:r>
      <w:r w:rsidRPr="002F12C2">
        <w:rPr>
          <w:rFonts w:ascii="ＭＳ Ｐ明朝" w:eastAsia="ＭＳ Ｐ明朝" w:hAnsi="ＭＳ Ｐ明朝" w:cs="Microsoft New Tai Lue"/>
          <w:color w:val="000000" w:themeColor="text1"/>
          <w:sz w:val="20"/>
        </w:rPr>
        <w:t>), March 2011</w:t>
      </w:r>
    </w:p>
    <w:sectPr w:rsidR="00116180" w:rsidRPr="00A60B3C" w:rsidSect="0025453E">
      <w:footerReference w:type="default" r:id="rId10"/>
      <w:pgSz w:w="11907" w:h="16840"/>
      <w:pgMar w:top="565" w:right="851" w:bottom="565" w:left="851" w:header="680" w:footer="51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901A3" w14:textId="77777777" w:rsidR="00AF3DAE" w:rsidRDefault="00AF3DA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41179C5" w14:textId="77777777" w:rsidR="00AF3DAE" w:rsidRDefault="00AF3DA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FKai-SB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MS-PMincho">
    <w:charset w:val="80"/>
    <w:family w:val="auto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9DAF9" w14:textId="77777777" w:rsidR="00E14826" w:rsidRDefault="00E14826">
    <w:pPr>
      <w:spacing w:line="320" w:lineRule="atLeast"/>
      <w:jc w:val="center"/>
      <w:rPr>
        <w:rFonts w:ascii="Times-Roman" w:hAnsi="Times-Roman" w:cs="Times-Roman"/>
        <w:color w:val="auto"/>
        <w:sz w:val="22"/>
        <w:szCs w:val="22"/>
      </w:rPr>
    </w:pPr>
    <w:r>
      <w:rPr>
        <w:rFonts w:ascii="unknown" w:hAnsi="unknown" w:cs="unknown"/>
        <w:color w:val="auto"/>
        <w:sz w:val="22"/>
        <w:szCs w:val="22"/>
      </w:rPr>
      <w:fldChar w:fldCharType="begin"/>
    </w:r>
    <w:r>
      <w:rPr>
        <w:rFonts w:ascii="unknown" w:hAnsi="unknown" w:cs="unknown"/>
        <w:color w:val="auto"/>
        <w:sz w:val="22"/>
        <w:szCs w:val="22"/>
      </w:rPr>
      <w:instrText>PAGE</w:instrText>
    </w:r>
    <w:r>
      <w:rPr>
        <w:rFonts w:ascii="unknown" w:hAnsi="unknown" w:cs="unknown"/>
        <w:color w:val="auto"/>
        <w:sz w:val="22"/>
        <w:szCs w:val="22"/>
      </w:rPr>
      <w:fldChar w:fldCharType="separate"/>
    </w:r>
    <w:r w:rsidR="00A60B3C">
      <w:rPr>
        <w:rFonts w:ascii="unknown" w:hAnsi="unknown" w:cs="unknown"/>
        <w:noProof/>
        <w:color w:val="auto"/>
        <w:sz w:val="22"/>
        <w:szCs w:val="22"/>
      </w:rPr>
      <w:t>1</w:t>
    </w:r>
    <w:r>
      <w:rPr>
        <w:rFonts w:ascii="unknown" w:hAnsi="unknown" w:cs="unknown"/>
        <w:color w:val="auto"/>
        <w:sz w:val="22"/>
        <w:szCs w:val="22"/>
      </w:rPr>
      <w:fldChar w:fldCharType="end"/>
    </w:r>
    <w:r w:rsidR="005A5F94">
      <w:rPr>
        <w:rFonts w:ascii="unknown" w:hAnsi="unknown" w:cs="unknown" w:hint="eastAsia"/>
        <w:color w:val="auto"/>
        <w:sz w:val="22"/>
        <w:szCs w:val="22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05875" w14:textId="77777777" w:rsidR="00AF3DAE" w:rsidRDefault="00AF3DA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B4CAF63" w14:textId="77777777" w:rsidR="00AF3DAE" w:rsidRDefault="00AF3DA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7ED"/>
    <w:multiLevelType w:val="hybridMultilevel"/>
    <w:tmpl w:val="35EC0BF6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05982"/>
    <w:multiLevelType w:val="hybridMultilevel"/>
    <w:tmpl w:val="56F20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270606"/>
    <w:multiLevelType w:val="hybridMultilevel"/>
    <w:tmpl w:val="7EAAA4D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B4C4F"/>
    <w:multiLevelType w:val="hybridMultilevel"/>
    <w:tmpl w:val="4344E716"/>
    <w:lvl w:ilvl="0" w:tplc="26D42156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4" w15:restartNumberingAfterBreak="0">
    <w:nsid w:val="271E6857"/>
    <w:multiLevelType w:val="hybridMultilevel"/>
    <w:tmpl w:val="2DF478E8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60405"/>
    <w:multiLevelType w:val="hybridMultilevel"/>
    <w:tmpl w:val="CF86D66C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6" w15:restartNumberingAfterBreak="0">
    <w:nsid w:val="2A327F76"/>
    <w:multiLevelType w:val="hybridMultilevel"/>
    <w:tmpl w:val="3CD2BD8E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7" w15:restartNumberingAfterBreak="0">
    <w:nsid w:val="2C770001"/>
    <w:multiLevelType w:val="hybridMultilevel"/>
    <w:tmpl w:val="B7DE44D2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8" w15:restartNumberingAfterBreak="0">
    <w:nsid w:val="30223793"/>
    <w:multiLevelType w:val="hybridMultilevel"/>
    <w:tmpl w:val="A3C2E652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9" w15:restartNumberingAfterBreak="0">
    <w:nsid w:val="35670080"/>
    <w:multiLevelType w:val="hybridMultilevel"/>
    <w:tmpl w:val="0070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9148C9A">
      <w:start w:val="2017"/>
      <w:numFmt w:val="bullet"/>
      <w:lvlText w:val="■"/>
      <w:lvlJc w:val="left"/>
      <w:pPr>
        <w:ind w:left="2160" w:hanging="360"/>
      </w:pPr>
      <w:rPr>
        <w:rFonts w:ascii="MS UI Gothic" w:eastAsia="MS UI Gothic" w:hAnsi="MS UI Gothic" w:cs="Arial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A31E6"/>
    <w:multiLevelType w:val="hybridMultilevel"/>
    <w:tmpl w:val="2B36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A743B"/>
    <w:multiLevelType w:val="multilevel"/>
    <w:tmpl w:val="AB6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A02D3"/>
    <w:multiLevelType w:val="hybridMultilevel"/>
    <w:tmpl w:val="2BA4B4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86E588C"/>
    <w:multiLevelType w:val="hybridMultilevel"/>
    <w:tmpl w:val="85E87CDC"/>
    <w:lvl w:ilvl="0" w:tplc="0409000F">
      <w:start w:val="1"/>
      <w:numFmt w:val="decimal"/>
      <w:lvlText w:val="%1."/>
      <w:lvlJc w:val="left"/>
      <w:pPr>
        <w:ind w:left="6529" w:hanging="360"/>
      </w:pPr>
    </w:lvl>
    <w:lvl w:ilvl="1" w:tplc="04090019" w:tentative="1">
      <w:start w:val="1"/>
      <w:numFmt w:val="lowerLetter"/>
      <w:lvlText w:val="%2."/>
      <w:lvlJc w:val="left"/>
      <w:pPr>
        <w:ind w:left="7249" w:hanging="360"/>
      </w:pPr>
    </w:lvl>
    <w:lvl w:ilvl="2" w:tplc="0409001B" w:tentative="1">
      <w:start w:val="1"/>
      <w:numFmt w:val="lowerRoman"/>
      <w:lvlText w:val="%3."/>
      <w:lvlJc w:val="right"/>
      <w:pPr>
        <w:ind w:left="7969" w:hanging="180"/>
      </w:pPr>
    </w:lvl>
    <w:lvl w:ilvl="3" w:tplc="0409000F" w:tentative="1">
      <w:start w:val="1"/>
      <w:numFmt w:val="decimal"/>
      <w:lvlText w:val="%4."/>
      <w:lvlJc w:val="left"/>
      <w:pPr>
        <w:ind w:left="8689" w:hanging="360"/>
      </w:pPr>
    </w:lvl>
    <w:lvl w:ilvl="4" w:tplc="04090019" w:tentative="1">
      <w:start w:val="1"/>
      <w:numFmt w:val="lowerLetter"/>
      <w:lvlText w:val="%5."/>
      <w:lvlJc w:val="left"/>
      <w:pPr>
        <w:ind w:left="9409" w:hanging="360"/>
      </w:pPr>
    </w:lvl>
    <w:lvl w:ilvl="5" w:tplc="0409001B" w:tentative="1">
      <w:start w:val="1"/>
      <w:numFmt w:val="lowerRoman"/>
      <w:lvlText w:val="%6."/>
      <w:lvlJc w:val="right"/>
      <w:pPr>
        <w:ind w:left="10129" w:hanging="180"/>
      </w:pPr>
    </w:lvl>
    <w:lvl w:ilvl="6" w:tplc="0409000F" w:tentative="1">
      <w:start w:val="1"/>
      <w:numFmt w:val="decimal"/>
      <w:lvlText w:val="%7."/>
      <w:lvlJc w:val="left"/>
      <w:pPr>
        <w:ind w:left="10849" w:hanging="360"/>
      </w:pPr>
    </w:lvl>
    <w:lvl w:ilvl="7" w:tplc="04090019" w:tentative="1">
      <w:start w:val="1"/>
      <w:numFmt w:val="lowerLetter"/>
      <w:lvlText w:val="%8."/>
      <w:lvlJc w:val="left"/>
      <w:pPr>
        <w:ind w:left="11569" w:hanging="360"/>
      </w:pPr>
    </w:lvl>
    <w:lvl w:ilvl="8" w:tplc="0409001B" w:tentative="1">
      <w:start w:val="1"/>
      <w:numFmt w:val="lowerRoman"/>
      <w:lvlText w:val="%9."/>
      <w:lvlJc w:val="right"/>
      <w:pPr>
        <w:ind w:left="12289" w:hanging="180"/>
      </w:pPr>
    </w:lvl>
  </w:abstractNum>
  <w:abstractNum w:abstractNumId="14" w15:restartNumberingAfterBreak="0">
    <w:nsid w:val="48DD77D1"/>
    <w:multiLevelType w:val="hybridMultilevel"/>
    <w:tmpl w:val="A308D12C"/>
    <w:lvl w:ilvl="0" w:tplc="33B615D8">
      <w:numFmt w:val="bullet"/>
      <w:lvlText w:val="・"/>
      <w:lvlJc w:val="left"/>
      <w:pPr>
        <w:ind w:left="699" w:hanging="132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1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9" w:hanging="420"/>
      </w:pPr>
      <w:rPr>
        <w:rFonts w:ascii="Wingdings" w:hAnsi="Wingdings" w:hint="default"/>
      </w:rPr>
    </w:lvl>
  </w:abstractNum>
  <w:abstractNum w:abstractNumId="15" w15:restartNumberingAfterBreak="0">
    <w:nsid w:val="4CF87B71"/>
    <w:multiLevelType w:val="hybridMultilevel"/>
    <w:tmpl w:val="C74AD538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B2063"/>
    <w:multiLevelType w:val="hybridMultilevel"/>
    <w:tmpl w:val="546077EC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C7A4E"/>
    <w:multiLevelType w:val="hybridMultilevel"/>
    <w:tmpl w:val="47145FB4"/>
    <w:lvl w:ilvl="0" w:tplc="59825DEA">
      <w:numFmt w:val="bullet"/>
      <w:lvlText w:val="◇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512837FD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1F1E"/>
    <w:multiLevelType w:val="hybridMultilevel"/>
    <w:tmpl w:val="D37CF53A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43E12"/>
    <w:multiLevelType w:val="hybridMultilevel"/>
    <w:tmpl w:val="EC9EFA64"/>
    <w:lvl w:ilvl="0" w:tplc="188068E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37DD1"/>
    <w:multiLevelType w:val="hybridMultilevel"/>
    <w:tmpl w:val="0890CA3C"/>
    <w:lvl w:ilvl="0" w:tplc="26D4215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CE628E1"/>
    <w:multiLevelType w:val="hybridMultilevel"/>
    <w:tmpl w:val="F0A2301C"/>
    <w:lvl w:ilvl="0" w:tplc="D244FC12">
      <w:numFmt w:val="bullet"/>
      <w:lvlText w:val="●"/>
      <w:lvlJc w:val="left"/>
      <w:pPr>
        <w:tabs>
          <w:tab w:val="num" w:pos="456"/>
        </w:tabs>
        <w:ind w:left="456" w:hanging="360"/>
      </w:pPr>
      <w:rPr>
        <w:rFonts w:ascii="ＭＳ 明朝" w:eastAsia="ＭＳ 明朝" w:hAnsi="ＭＳ 明朝" w:hint="eastAsia"/>
      </w:rPr>
    </w:lvl>
    <w:lvl w:ilvl="1" w:tplc="0409000B">
      <w:start w:val="1"/>
      <w:numFmt w:val="bullet"/>
      <w:lvlText w:val=""/>
      <w:lvlJc w:val="left"/>
      <w:pPr>
        <w:tabs>
          <w:tab w:val="num" w:pos="936"/>
        </w:tabs>
        <w:ind w:left="936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356"/>
        </w:tabs>
        <w:ind w:left="1356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76"/>
        </w:tabs>
        <w:ind w:left="1776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96"/>
        </w:tabs>
        <w:ind w:left="2196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616"/>
        </w:tabs>
        <w:ind w:left="2616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036"/>
        </w:tabs>
        <w:ind w:left="3036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456"/>
        </w:tabs>
        <w:ind w:left="3456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876"/>
        </w:tabs>
        <w:ind w:left="3876" w:hanging="420"/>
      </w:pPr>
      <w:rPr>
        <w:rFonts w:ascii="Wingdings" w:hAnsi="Wingdings" w:cs="Wingdings" w:hint="default"/>
      </w:rPr>
    </w:lvl>
  </w:abstractNum>
  <w:abstractNum w:abstractNumId="23" w15:restartNumberingAfterBreak="0">
    <w:nsid w:val="5E61676E"/>
    <w:multiLevelType w:val="hybridMultilevel"/>
    <w:tmpl w:val="FB045AAC"/>
    <w:lvl w:ilvl="0" w:tplc="B40CC01E">
      <w:start w:val="2017"/>
      <w:numFmt w:val="bullet"/>
      <w:lvlText w:val="■"/>
      <w:lvlJc w:val="left"/>
      <w:pPr>
        <w:ind w:left="720" w:hanging="360"/>
      </w:pPr>
      <w:rPr>
        <w:rFonts w:ascii="MS UI Gothic" w:eastAsia="MS UI Gothic" w:hAnsi="MS UI Gothic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13DD1"/>
    <w:multiLevelType w:val="hybridMultilevel"/>
    <w:tmpl w:val="1ECA8F9E"/>
    <w:lvl w:ilvl="0" w:tplc="75EA2FA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80325"/>
    <w:multiLevelType w:val="hybridMultilevel"/>
    <w:tmpl w:val="7D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F4FA3"/>
    <w:multiLevelType w:val="hybridMultilevel"/>
    <w:tmpl w:val="BDE20AF6"/>
    <w:lvl w:ilvl="0" w:tplc="18806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22D77"/>
    <w:multiLevelType w:val="hybridMultilevel"/>
    <w:tmpl w:val="2F72B56C"/>
    <w:lvl w:ilvl="0" w:tplc="7F348BAE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8" w15:restartNumberingAfterBreak="0">
    <w:nsid w:val="75D072D5"/>
    <w:multiLevelType w:val="hybridMultilevel"/>
    <w:tmpl w:val="3C7A8C72"/>
    <w:lvl w:ilvl="0" w:tplc="6110240C">
      <w:numFmt w:val="bullet"/>
      <w:lvlText w:val="・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29" w15:restartNumberingAfterBreak="0">
    <w:nsid w:val="7BC90EC9"/>
    <w:multiLevelType w:val="hybridMultilevel"/>
    <w:tmpl w:val="BC489E44"/>
    <w:lvl w:ilvl="0" w:tplc="2890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61485"/>
    <w:multiLevelType w:val="hybridMultilevel"/>
    <w:tmpl w:val="F2A42038"/>
    <w:lvl w:ilvl="0" w:tplc="0409000F">
      <w:start w:val="1"/>
      <w:numFmt w:val="decimal"/>
      <w:lvlText w:val="%1."/>
      <w:lvlJc w:val="left"/>
      <w:pPr>
        <w:ind w:left="1629" w:hanging="360"/>
      </w:pPr>
    </w:lvl>
    <w:lvl w:ilvl="1" w:tplc="04090019" w:tentative="1">
      <w:start w:val="1"/>
      <w:numFmt w:val="lowerLetter"/>
      <w:lvlText w:val="%2."/>
      <w:lvlJc w:val="left"/>
      <w:pPr>
        <w:ind w:left="2349" w:hanging="360"/>
      </w:pPr>
    </w:lvl>
    <w:lvl w:ilvl="2" w:tplc="0409001B" w:tentative="1">
      <w:start w:val="1"/>
      <w:numFmt w:val="lowerRoman"/>
      <w:lvlText w:val="%3."/>
      <w:lvlJc w:val="right"/>
      <w:pPr>
        <w:ind w:left="3069" w:hanging="180"/>
      </w:pPr>
    </w:lvl>
    <w:lvl w:ilvl="3" w:tplc="0409000F" w:tentative="1">
      <w:start w:val="1"/>
      <w:numFmt w:val="decimal"/>
      <w:lvlText w:val="%4."/>
      <w:lvlJc w:val="left"/>
      <w:pPr>
        <w:ind w:left="3789" w:hanging="360"/>
      </w:pPr>
    </w:lvl>
    <w:lvl w:ilvl="4" w:tplc="04090019" w:tentative="1">
      <w:start w:val="1"/>
      <w:numFmt w:val="lowerLetter"/>
      <w:lvlText w:val="%5."/>
      <w:lvlJc w:val="left"/>
      <w:pPr>
        <w:ind w:left="4509" w:hanging="360"/>
      </w:pPr>
    </w:lvl>
    <w:lvl w:ilvl="5" w:tplc="0409001B" w:tentative="1">
      <w:start w:val="1"/>
      <w:numFmt w:val="lowerRoman"/>
      <w:lvlText w:val="%6."/>
      <w:lvlJc w:val="right"/>
      <w:pPr>
        <w:ind w:left="5229" w:hanging="180"/>
      </w:pPr>
    </w:lvl>
    <w:lvl w:ilvl="6" w:tplc="0409000F" w:tentative="1">
      <w:start w:val="1"/>
      <w:numFmt w:val="decimal"/>
      <w:lvlText w:val="%7."/>
      <w:lvlJc w:val="left"/>
      <w:pPr>
        <w:ind w:left="5949" w:hanging="360"/>
      </w:pPr>
    </w:lvl>
    <w:lvl w:ilvl="7" w:tplc="04090019" w:tentative="1">
      <w:start w:val="1"/>
      <w:numFmt w:val="lowerLetter"/>
      <w:lvlText w:val="%8."/>
      <w:lvlJc w:val="left"/>
      <w:pPr>
        <w:ind w:left="6669" w:hanging="360"/>
      </w:pPr>
    </w:lvl>
    <w:lvl w:ilvl="8" w:tplc="0409001B" w:tentative="1">
      <w:start w:val="1"/>
      <w:numFmt w:val="lowerRoman"/>
      <w:lvlText w:val="%9."/>
      <w:lvlJc w:val="right"/>
      <w:pPr>
        <w:ind w:left="7389" w:hanging="180"/>
      </w:pPr>
    </w:lvl>
  </w:abstractNum>
  <w:num w:numId="1">
    <w:abstractNumId w:val="22"/>
  </w:num>
  <w:num w:numId="2">
    <w:abstractNumId w:val="17"/>
  </w:num>
  <w:num w:numId="3">
    <w:abstractNumId w:val="3"/>
  </w:num>
  <w:num w:numId="4">
    <w:abstractNumId w:val="28"/>
  </w:num>
  <w:num w:numId="5">
    <w:abstractNumId w:val="27"/>
  </w:num>
  <w:num w:numId="6">
    <w:abstractNumId w:val="5"/>
  </w:num>
  <w:num w:numId="7">
    <w:abstractNumId w:val="6"/>
  </w:num>
  <w:num w:numId="8">
    <w:abstractNumId w:val="8"/>
  </w:num>
  <w:num w:numId="9">
    <w:abstractNumId w:val="14"/>
  </w:num>
  <w:num w:numId="10">
    <w:abstractNumId w:val="2"/>
  </w:num>
  <w:num w:numId="11">
    <w:abstractNumId w:val="11"/>
  </w:num>
  <w:num w:numId="12">
    <w:abstractNumId w:val="7"/>
  </w:num>
  <w:num w:numId="13">
    <w:abstractNumId w:val="10"/>
  </w:num>
  <w:num w:numId="14">
    <w:abstractNumId w:val="25"/>
  </w:num>
  <w:num w:numId="15">
    <w:abstractNumId w:val="9"/>
  </w:num>
  <w:num w:numId="16">
    <w:abstractNumId w:val="4"/>
  </w:num>
  <w:num w:numId="17">
    <w:abstractNumId w:val="0"/>
  </w:num>
  <w:num w:numId="18">
    <w:abstractNumId w:val="26"/>
  </w:num>
  <w:num w:numId="19">
    <w:abstractNumId w:val="19"/>
  </w:num>
  <w:num w:numId="20">
    <w:abstractNumId w:val="16"/>
  </w:num>
  <w:num w:numId="21">
    <w:abstractNumId w:val="23"/>
  </w:num>
  <w:num w:numId="22">
    <w:abstractNumId w:val="18"/>
  </w:num>
  <w:num w:numId="23">
    <w:abstractNumId w:val="24"/>
  </w:num>
  <w:num w:numId="24">
    <w:abstractNumId w:val="20"/>
  </w:num>
  <w:num w:numId="25">
    <w:abstractNumId w:val="15"/>
  </w:num>
  <w:num w:numId="26">
    <w:abstractNumId w:val="29"/>
  </w:num>
  <w:num w:numId="27">
    <w:abstractNumId w:val="1"/>
  </w:num>
  <w:num w:numId="28">
    <w:abstractNumId w:val="21"/>
  </w:num>
  <w:num w:numId="29">
    <w:abstractNumId w:val="13"/>
  </w:num>
  <w:num w:numId="30">
    <w:abstractNumId w:val="12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F"/>
    <w:rsid w:val="0000325C"/>
    <w:rsid w:val="00005551"/>
    <w:rsid w:val="000067F1"/>
    <w:rsid w:val="00011F88"/>
    <w:rsid w:val="00014205"/>
    <w:rsid w:val="000153D5"/>
    <w:rsid w:val="00016D9B"/>
    <w:rsid w:val="00025786"/>
    <w:rsid w:val="000273A7"/>
    <w:rsid w:val="00033D98"/>
    <w:rsid w:val="00034C4F"/>
    <w:rsid w:val="000415DF"/>
    <w:rsid w:val="000441CA"/>
    <w:rsid w:val="00044E47"/>
    <w:rsid w:val="00044F16"/>
    <w:rsid w:val="00050F90"/>
    <w:rsid w:val="00052D8C"/>
    <w:rsid w:val="00053D68"/>
    <w:rsid w:val="0005430B"/>
    <w:rsid w:val="00074C0D"/>
    <w:rsid w:val="0008137B"/>
    <w:rsid w:val="000A06BF"/>
    <w:rsid w:val="000A2DEB"/>
    <w:rsid w:val="000B3A2B"/>
    <w:rsid w:val="000C448B"/>
    <w:rsid w:val="000E1251"/>
    <w:rsid w:val="000E5DB3"/>
    <w:rsid w:val="00101226"/>
    <w:rsid w:val="00104A53"/>
    <w:rsid w:val="001060C1"/>
    <w:rsid w:val="00110517"/>
    <w:rsid w:val="00114916"/>
    <w:rsid w:val="00116180"/>
    <w:rsid w:val="001302C8"/>
    <w:rsid w:val="001368AA"/>
    <w:rsid w:val="00141516"/>
    <w:rsid w:val="00163484"/>
    <w:rsid w:val="00166F99"/>
    <w:rsid w:val="00167796"/>
    <w:rsid w:val="00171348"/>
    <w:rsid w:val="00194A8A"/>
    <w:rsid w:val="00196A9A"/>
    <w:rsid w:val="001A2F31"/>
    <w:rsid w:val="001A555F"/>
    <w:rsid w:val="001B25DD"/>
    <w:rsid w:val="001B2F80"/>
    <w:rsid w:val="001C06E6"/>
    <w:rsid w:val="001C7C2A"/>
    <w:rsid w:val="001E4492"/>
    <w:rsid w:val="001F1C77"/>
    <w:rsid w:val="001F264C"/>
    <w:rsid w:val="001F5B14"/>
    <w:rsid w:val="001F62A3"/>
    <w:rsid w:val="00200F2D"/>
    <w:rsid w:val="00235620"/>
    <w:rsid w:val="00247A6F"/>
    <w:rsid w:val="0025453E"/>
    <w:rsid w:val="00254E8C"/>
    <w:rsid w:val="00273972"/>
    <w:rsid w:val="0029466B"/>
    <w:rsid w:val="00295F91"/>
    <w:rsid w:val="002A0B6A"/>
    <w:rsid w:val="002A6102"/>
    <w:rsid w:val="002B21ED"/>
    <w:rsid w:val="002B2FA8"/>
    <w:rsid w:val="002B7F39"/>
    <w:rsid w:val="002D0C22"/>
    <w:rsid w:val="002D2258"/>
    <w:rsid w:val="002D3436"/>
    <w:rsid w:val="002E0104"/>
    <w:rsid w:val="002E0C5C"/>
    <w:rsid w:val="002E50DD"/>
    <w:rsid w:val="002F0536"/>
    <w:rsid w:val="002F12C2"/>
    <w:rsid w:val="002F1E88"/>
    <w:rsid w:val="002F2FC7"/>
    <w:rsid w:val="002F4754"/>
    <w:rsid w:val="002F769B"/>
    <w:rsid w:val="0030016B"/>
    <w:rsid w:val="0030617E"/>
    <w:rsid w:val="00320298"/>
    <w:rsid w:val="00332CE0"/>
    <w:rsid w:val="00337A81"/>
    <w:rsid w:val="00341341"/>
    <w:rsid w:val="00345B60"/>
    <w:rsid w:val="00373CDA"/>
    <w:rsid w:val="00375218"/>
    <w:rsid w:val="0038428D"/>
    <w:rsid w:val="00387135"/>
    <w:rsid w:val="0039575C"/>
    <w:rsid w:val="003A5DAB"/>
    <w:rsid w:val="003B3E52"/>
    <w:rsid w:val="003B4411"/>
    <w:rsid w:val="003C0B84"/>
    <w:rsid w:val="003C13C2"/>
    <w:rsid w:val="003C70A6"/>
    <w:rsid w:val="003D5B84"/>
    <w:rsid w:val="003D7F8A"/>
    <w:rsid w:val="003E10BB"/>
    <w:rsid w:val="003E182F"/>
    <w:rsid w:val="003E229F"/>
    <w:rsid w:val="003F5516"/>
    <w:rsid w:val="00401834"/>
    <w:rsid w:val="00403BF6"/>
    <w:rsid w:val="0040639C"/>
    <w:rsid w:val="00407176"/>
    <w:rsid w:val="00413CE8"/>
    <w:rsid w:val="00440ED6"/>
    <w:rsid w:val="00450069"/>
    <w:rsid w:val="0045495D"/>
    <w:rsid w:val="00471E80"/>
    <w:rsid w:val="00480666"/>
    <w:rsid w:val="0049105B"/>
    <w:rsid w:val="004B2582"/>
    <w:rsid w:val="004B4DA4"/>
    <w:rsid w:val="004C0A21"/>
    <w:rsid w:val="004C3D92"/>
    <w:rsid w:val="004C72A2"/>
    <w:rsid w:val="004E59DB"/>
    <w:rsid w:val="004F2315"/>
    <w:rsid w:val="005004DF"/>
    <w:rsid w:val="005147E0"/>
    <w:rsid w:val="00520F14"/>
    <w:rsid w:val="005251B5"/>
    <w:rsid w:val="0054221E"/>
    <w:rsid w:val="00545F3C"/>
    <w:rsid w:val="005553FB"/>
    <w:rsid w:val="005726F4"/>
    <w:rsid w:val="0059560A"/>
    <w:rsid w:val="005A02B0"/>
    <w:rsid w:val="005A5F94"/>
    <w:rsid w:val="005B2A1E"/>
    <w:rsid w:val="005B7C37"/>
    <w:rsid w:val="005C1561"/>
    <w:rsid w:val="005D319C"/>
    <w:rsid w:val="005E3BDF"/>
    <w:rsid w:val="006013EA"/>
    <w:rsid w:val="00616398"/>
    <w:rsid w:val="00630326"/>
    <w:rsid w:val="00660C6E"/>
    <w:rsid w:val="00662B92"/>
    <w:rsid w:val="00694EE1"/>
    <w:rsid w:val="006B2CC8"/>
    <w:rsid w:val="006B312A"/>
    <w:rsid w:val="006B4684"/>
    <w:rsid w:val="006B5842"/>
    <w:rsid w:val="006E2DCF"/>
    <w:rsid w:val="006E7965"/>
    <w:rsid w:val="006F19D3"/>
    <w:rsid w:val="006F53B3"/>
    <w:rsid w:val="007023A3"/>
    <w:rsid w:val="00704572"/>
    <w:rsid w:val="00705035"/>
    <w:rsid w:val="00705F3A"/>
    <w:rsid w:val="0071200A"/>
    <w:rsid w:val="00716BDA"/>
    <w:rsid w:val="00722850"/>
    <w:rsid w:val="00727785"/>
    <w:rsid w:val="007323F3"/>
    <w:rsid w:val="007341AB"/>
    <w:rsid w:val="00750657"/>
    <w:rsid w:val="0075081F"/>
    <w:rsid w:val="00753E94"/>
    <w:rsid w:val="007541F1"/>
    <w:rsid w:val="00755337"/>
    <w:rsid w:val="007641FE"/>
    <w:rsid w:val="0078216D"/>
    <w:rsid w:val="007849AF"/>
    <w:rsid w:val="007931A6"/>
    <w:rsid w:val="007B73E7"/>
    <w:rsid w:val="007C5EF8"/>
    <w:rsid w:val="007F72B5"/>
    <w:rsid w:val="008033F2"/>
    <w:rsid w:val="00805A66"/>
    <w:rsid w:val="008146B6"/>
    <w:rsid w:val="0082159D"/>
    <w:rsid w:val="008236E2"/>
    <w:rsid w:val="00832764"/>
    <w:rsid w:val="00832901"/>
    <w:rsid w:val="00850397"/>
    <w:rsid w:val="00852D80"/>
    <w:rsid w:val="00857264"/>
    <w:rsid w:val="008633BC"/>
    <w:rsid w:val="00874341"/>
    <w:rsid w:val="00877F0C"/>
    <w:rsid w:val="00884B94"/>
    <w:rsid w:val="0088575B"/>
    <w:rsid w:val="008938B9"/>
    <w:rsid w:val="00896849"/>
    <w:rsid w:val="008A3F27"/>
    <w:rsid w:val="008C3BBE"/>
    <w:rsid w:val="008D1B52"/>
    <w:rsid w:val="008D25DD"/>
    <w:rsid w:val="0091325B"/>
    <w:rsid w:val="009323EE"/>
    <w:rsid w:val="009442C7"/>
    <w:rsid w:val="00950599"/>
    <w:rsid w:val="0095726E"/>
    <w:rsid w:val="009616CD"/>
    <w:rsid w:val="009835FA"/>
    <w:rsid w:val="009B00DD"/>
    <w:rsid w:val="009B41A9"/>
    <w:rsid w:val="009D11E2"/>
    <w:rsid w:val="009D3148"/>
    <w:rsid w:val="009E6E84"/>
    <w:rsid w:val="009E6EAD"/>
    <w:rsid w:val="009F4B09"/>
    <w:rsid w:val="00A106DB"/>
    <w:rsid w:val="00A10AB1"/>
    <w:rsid w:val="00A146CE"/>
    <w:rsid w:val="00A33598"/>
    <w:rsid w:val="00A4048A"/>
    <w:rsid w:val="00A468EA"/>
    <w:rsid w:val="00A47491"/>
    <w:rsid w:val="00A47570"/>
    <w:rsid w:val="00A51184"/>
    <w:rsid w:val="00A52F72"/>
    <w:rsid w:val="00A60B3C"/>
    <w:rsid w:val="00A63B2F"/>
    <w:rsid w:val="00A63F95"/>
    <w:rsid w:val="00A93957"/>
    <w:rsid w:val="00AA4B1C"/>
    <w:rsid w:val="00AA4FDA"/>
    <w:rsid w:val="00AB5614"/>
    <w:rsid w:val="00AC304E"/>
    <w:rsid w:val="00AC4221"/>
    <w:rsid w:val="00AE160C"/>
    <w:rsid w:val="00AE2AC0"/>
    <w:rsid w:val="00AE4678"/>
    <w:rsid w:val="00AE4794"/>
    <w:rsid w:val="00AF3DAE"/>
    <w:rsid w:val="00B02CD6"/>
    <w:rsid w:val="00B07A6D"/>
    <w:rsid w:val="00B13C2A"/>
    <w:rsid w:val="00B14499"/>
    <w:rsid w:val="00B257EA"/>
    <w:rsid w:val="00B308AB"/>
    <w:rsid w:val="00B356A0"/>
    <w:rsid w:val="00B46609"/>
    <w:rsid w:val="00B47C5F"/>
    <w:rsid w:val="00B50914"/>
    <w:rsid w:val="00B54756"/>
    <w:rsid w:val="00B825A7"/>
    <w:rsid w:val="00B834A1"/>
    <w:rsid w:val="00B835A3"/>
    <w:rsid w:val="00B845FF"/>
    <w:rsid w:val="00BA286C"/>
    <w:rsid w:val="00BB0766"/>
    <w:rsid w:val="00BC28FB"/>
    <w:rsid w:val="00BC44E1"/>
    <w:rsid w:val="00BF717E"/>
    <w:rsid w:val="00C00F1A"/>
    <w:rsid w:val="00C061AA"/>
    <w:rsid w:val="00C152FD"/>
    <w:rsid w:val="00C217FF"/>
    <w:rsid w:val="00C30847"/>
    <w:rsid w:val="00C33064"/>
    <w:rsid w:val="00C36F84"/>
    <w:rsid w:val="00C444AB"/>
    <w:rsid w:val="00C63921"/>
    <w:rsid w:val="00C67681"/>
    <w:rsid w:val="00C8051D"/>
    <w:rsid w:val="00C9210F"/>
    <w:rsid w:val="00C93988"/>
    <w:rsid w:val="00C9621D"/>
    <w:rsid w:val="00C97A04"/>
    <w:rsid w:val="00CB1F22"/>
    <w:rsid w:val="00CB28E2"/>
    <w:rsid w:val="00CC009E"/>
    <w:rsid w:val="00CC0C58"/>
    <w:rsid w:val="00CD0502"/>
    <w:rsid w:val="00CD08D8"/>
    <w:rsid w:val="00CE13FD"/>
    <w:rsid w:val="00CE6601"/>
    <w:rsid w:val="00CF2EC1"/>
    <w:rsid w:val="00CF5530"/>
    <w:rsid w:val="00D03E75"/>
    <w:rsid w:val="00D06057"/>
    <w:rsid w:val="00D1095A"/>
    <w:rsid w:val="00D118EA"/>
    <w:rsid w:val="00D3380C"/>
    <w:rsid w:val="00D372E5"/>
    <w:rsid w:val="00D3744F"/>
    <w:rsid w:val="00D41CAD"/>
    <w:rsid w:val="00D52C75"/>
    <w:rsid w:val="00D60AA5"/>
    <w:rsid w:val="00D740C4"/>
    <w:rsid w:val="00D7685D"/>
    <w:rsid w:val="00D84802"/>
    <w:rsid w:val="00D973F3"/>
    <w:rsid w:val="00D97F80"/>
    <w:rsid w:val="00DC4AF3"/>
    <w:rsid w:val="00DD0768"/>
    <w:rsid w:val="00DD3861"/>
    <w:rsid w:val="00DE1F8B"/>
    <w:rsid w:val="00DE3388"/>
    <w:rsid w:val="00DE4455"/>
    <w:rsid w:val="00DE44A1"/>
    <w:rsid w:val="00E00441"/>
    <w:rsid w:val="00E00773"/>
    <w:rsid w:val="00E10EBA"/>
    <w:rsid w:val="00E119C4"/>
    <w:rsid w:val="00E13440"/>
    <w:rsid w:val="00E14826"/>
    <w:rsid w:val="00E27A93"/>
    <w:rsid w:val="00E36DF1"/>
    <w:rsid w:val="00E4560C"/>
    <w:rsid w:val="00E64E6B"/>
    <w:rsid w:val="00E76475"/>
    <w:rsid w:val="00E76CD5"/>
    <w:rsid w:val="00E9700B"/>
    <w:rsid w:val="00EA428B"/>
    <w:rsid w:val="00EB0B21"/>
    <w:rsid w:val="00EB585F"/>
    <w:rsid w:val="00EB5EEB"/>
    <w:rsid w:val="00ED44D2"/>
    <w:rsid w:val="00EF13A5"/>
    <w:rsid w:val="00EF79FE"/>
    <w:rsid w:val="00F24635"/>
    <w:rsid w:val="00F455B3"/>
    <w:rsid w:val="00F4696F"/>
    <w:rsid w:val="00F52532"/>
    <w:rsid w:val="00F5273A"/>
    <w:rsid w:val="00F53AC6"/>
    <w:rsid w:val="00F5423E"/>
    <w:rsid w:val="00F5788F"/>
    <w:rsid w:val="00F626E2"/>
    <w:rsid w:val="00F71375"/>
    <w:rsid w:val="00F767C1"/>
    <w:rsid w:val="00F87E0B"/>
    <w:rsid w:val="00FC57A2"/>
    <w:rsid w:val="00FD0C09"/>
    <w:rsid w:val="00FD2913"/>
    <w:rsid w:val="00FD2F50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4CAD2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eastAsia="ja-JP"/>
    </w:rPr>
  </w:style>
  <w:style w:type="paragraph" w:styleId="1">
    <w:name w:val="heading 1"/>
    <w:basedOn w:val="a"/>
    <w:next w:val="a"/>
    <w:link w:val="10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Arial" w:eastAsia="ＭＳ ゴシック" w:hAnsi="Arial" w:cs="Arial"/>
      <w:color w:val="000000"/>
      <w:kern w:val="0"/>
      <w:sz w:val="24"/>
      <w:szCs w:val="24"/>
    </w:rPr>
  </w:style>
  <w:style w:type="character" w:customStyle="1" w:styleId="20">
    <w:name w:val="見出し 2 (文字)"/>
    <w:link w:val="2"/>
    <w:semiHidden/>
    <w:rPr>
      <w:rFonts w:ascii="Arial" w:eastAsia="ＭＳ ゴシック" w:hAnsi="Arial" w:cs="Arial"/>
      <w:color w:val="000000"/>
      <w:kern w:val="0"/>
      <w:sz w:val="24"/>
      <w:szCs w:val="24"/>
    </w:rPr>
  </w:style>
  <w:style w:type="character" w:customStyle="1" w:styleId="30">
    <w:name w:val="見出し 3 (文字)"/>
    <w:link w:val="3"/>
    <w:semiHidden/>
    <w:rPr>
      <w:rFonts w:ascii="Arial" w:eastAsia="ＭＳ ゴシック" w:hAnsi="Arial" w:cs="Arial"/>
      <w:color w:val="000000"/>
      <w:kern w:val="0"/>
      <w:sz w:val="24"/>
      <w:szCs w:val="24"/>
    </w:rPr>
  </w:style>
  <w:style w:type="paragraph" w:styleId="a3">
    <w:name w:val="header"/>
    <w:basedOn w:val="a"/>
    <w:link w:val="a4"/>
    <w:semiHidden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semiHidden/>
    <w:rPr>
      <w:rFonts w:ascii="Arial" w:hAnsi="Arial" w:cs="Arial"/>
      <w:color w:val="000000"/>
      <w:kern w:val="0"/>
      <w:sz w:val="24"/>
      <w:szCs w:val="24"/>
    </w:rPr>
  </w:style>
  <w:style w:type="paragraph" w:styleId="a5">
    <w:name w:val="footer"/>
    <w:basedOn w:val="a"/>
    <w:link w:val="a6"/>
    <w:semiHidden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semiHidden/>
    <w:rPr>
      <w:rFonts w:ascii="Arial" w:hAnsi="Arial" w:cs="Arial"/>
      <w:color w:val="000000"/>
      <w:kern w:val="0"/>
      <w:sz w:val="24"/>
      <w:szCs w:val="24"/>
    </w:rPr>
  </w:style>
  <w:style w:type="paragraph" w:styleId="a7">
    <w:name w:val="Balloon Text"/>
    <w:basedOn w:val="a"/>
    <w:semiHidden/>
    <w:rPr>
      <w:rFonts w:eastAsia="ＭＳ ゴシック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5081F"/>
    <w:pPr>
      <w:autoSpaceDE/>
      <w:autoSpaceDN/>
      <w:adjustRightInd/>
      <w:ind w:leftChars="400" w:left="840"/>
      <w:jc w:val="both"/>
    </w:pPr>
    <w:rPr>
      <w:rFonts w:ascii="Century" w:hAnsi="Century" w:cs="Times New Roman"/>
      <w:color w:val="auto"/>
      <w:kern w:val="2"/>
      <w:sz w:val="21"/>
      <w:szCs w:val="22"/>
    </w:rPr>
  </w:style>
  <w:style w:type="table" w:customStyle="1" w:styleId="11">
    <w:name w:val="淺色網底1"/>
    <w:basedOn w:val="a1"/>
    <w:uiPriority w:val="60"/>
    <w:rsid w:val="00F24635"/>
    <w:rPr>
      <w:rFonts w:ascii="Calibri" w:eastAsia="PMingLiU" w:hAnsi="Calibri"/>
      <w:color w:val="000000"/>
      <w:kern w:val="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9">
    <w:name w:val="Hyperlink"/>
    <w:basedOn w:val="a0"/>
    <w:uiPriority w:val="99"/>
    <w:unhideWhenUsed/>
    <w:rsid w:val="00CD0502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694EE1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94EE1"/>
  </w:style>
  <w:style w:type="character" w:customStyle="1" w:styleId="ac">
    <w:name w:val="コメント文字列 (文字)"/>
    <w:basedOn w:val="a0"/>
    <w:link w:val="ab"/>
    <w:uiPriority w:val="99"/>
    <w:semiHidden/>
    <w:rsid w:val="00694EE1"/>
    <w:rPr>
      <w:rFonts w:ascii="Arial" w:hAnsi="Arial" w:cs="Arial"/>
      <w:color w:val="000000"/>
      <w:sz w:val="24"/>
      <w:szCs w:val="24"/>
      <w:lang w:eastAsia="ja-JP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94EE1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694EE1"/>
    <w:rPr>
      <w:rFonts w:ascii="Arial" w:hAnsi="Arial" w:cs="Arial"/>
      <w:b/>
      <w:bCs/>
      <w:color w:val="000000"/>
      <w:sz w:val="24"/>
      <w:szCs w:val="24"/>
      <w:lang w:eastAsia="ja-JP"/>
    </w:rPr>
  </w:style>
  <w:style w:type="paragraph" w:styleId="af">
    <w:name w:val="Revision"/>
    <w:hidden/>
    <w:uiPriority w:val="99"/>
    <w:semiHidden/>
    <w:rsid w:val="00025786"/>
    <w:rPr>
      <w:rFonts w:ascii="Arial" w:hAnsi="Arial" w:cs="Arial"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0"/>
                  <w:marRight w:val="0"/>
                  <w:marTop w:val="0"/>
                  <w:marBottom w:val="0"/>
                  <w:divBdr>
                    <w:top w:val="single" w:sz="2" w:space="3" w:color="B3B6B0"/>
                    <w:left w:val="single" w:sz="6" w:space="3" w:color="B3B6B0"/>
                    <w:bottom w:val="single" w:sz="6" w:space="3" w:color="B3B6B0"/>
                    <w:right w:val="single" w:sz="6" w:space="3" w:color="B3B6B0"/>
                  </w:divBdr>
                  <w:divsChild>
                    <w:div w:id="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explore.worl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an.explore.worl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CCDF90-C34F-4BCA-B5E9-351DF03B9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1520</Words>
  <Characters>1499</Characters>
  <Application>Microsoft Office Word</Application>
  <DocSecurity>0</DocSecurity>
  <Lines>12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【オートモーティブ・ジョブズ】職務経歴書サンプル（セールス）</vt:lpstr>
      <vt:lpstr>【オートモーティブ・ジョブズ】職務経歴書サンプル（セールス）</vt:lpstr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【オートモーティブ・ジョブズ】職務経歴書サンプル（セールス）</dc:title>
  <dc:subject/>
  <dc:creator>横山　かおり</dc:creator>
  <cp:keywords/>
  <dc:description/>
  <cp:lastModifiedBy>MOST</cp:lastModifiedBy>
  <cp:revision>2</cp:revision>
  <cp:lastPrinted>2017-05-17T01:39:00Z</cp:lastPrinted>
  <dcterms:created xsi:type="dcterms:W3CDTF">2017-05-17T01:41:00Z</dcterms:created>
  <dcterms:modified xsi:type="dcterms:W3CDTF">2017-05-17T01:41:00Z</dcterms:modified>
</cp:coreProperties>
</file>